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DB34" w14:textId="3A864991" w:rsidR="006B19F9" w:rsidRPr="00AE5C89" w:rsidRDefault="00000000" w:rsidP="008C5DDC">
      <w:pPr>
        <w:pStyle w:val="Title"/>
        <w:spacing w:line="360" w:lineRule="auto"/>
        <w:rPr>
          <w:lang w:val="en-GB"/>
        </w:rPr>
      </w:pPr>
      <w:r w:rsidRPr="00AE5C89">
        <w:rPr>
          <w:lang w:val="en-GB"/>
        </w:rPr>
        <w:t xml:space="preserve">Lassa </w:t>
      </w:r>
      <w:ins w:id="0" w:author="David Simons" w:date="2022-10-20T08:45:00Z">
        <w:r w:rsidR="009C761F">
          <w:rPr>
            <w:lang w:val="en-GB"/>
          </w:rPr>
          <w:t>F</w:t>
        </w:r>
      </w:ins>
      <w:del w:id="1" w:author="David Simons" w:date="2022-10-20T08:45:00Z">
        <w:r w:rsidRPr="00AE5C89" w:rsidDel="009C761F">
          <w:rPr>
            <w:lang w:val="en-GB"/>
          </w:rPr>
          <w:delText>f</w:delText>
        </w:r>
      </w:del>
      <w:r w:rsidRPr="00AE5C89">
        <w:rPr>
          <w:lang w:val="en-GB"/>
        </w:rPr>
        <w:t>ever cases suffer from severe under-reporting based on reported fatalities.</w:t>
      </w:r>
    </w:p>
    <w:p w14:paraId="333366EB" w14:textId="024D207B" w:rsidR="006B19F9" w:rsidRPr="00AE5C89" w:rsidRDefault="00000000" w:rsidP="008C5DDC">
      <w:pPr>
        <w:pStyle w:val="Heading1"/>
        <w:spacing w:line="360" w:lineRule="auto"/>
        <w:rPr>
          <w:lang w:val="en-GB"/>
        </w:rPr>
      </w:pPr>
      <w:bookmarkStart w:id="2" w:name="abstract-100-words"/>
      <w:r w:rsidRPr="00AE5C89">
        <w:rPr>
          <w:lang w:val="en-GB"/>
        </w:rPr>
        <w:t>Abstract</w:t>
      </w:r>
    </w:p>
    <w:p w14:paraId="7EBCDA1E" w14:textId="30AE094C" w:rsidR="00560B47" w:rsidRPr="00AE5C89" w:rsidRDefault="00560B47" w:rsidP="008C5DDC">
      <w:pPr>
        <w:pStyle w:val="BodyText"/>
        <w:spacing w:line="360" w:lineRule="auto"/>
        <w:rPr>
          <w:lang w:val="en-GB"/>
        </w:rPr>
      </w:pPr>
      <w:r w:rsidRPr="00AE5C89">
        <w:rPr>
          <w:b/>
          <w:bCs/>
          <w:lang w:val="en-GB"/>
        </w:rPr>
        <w:t>Introduction:</w:t>
      </w:r>
      <w:r w:rsidRPr="00AE5C89">
        <w:rPr>
          <w:lang w:val="en-GB"/>
        </w:rPr>
        <w:t xml:space="preserve"> </w:t>
      </w:r>
      <w:r w:rsidR="00CA5A5C" w:rsidRPr="00AE5C89">
        <w:rPr>
          <w:lang w:val="en-GB"/>
        </w:rPr>
        <w:t xml:space="preserve">Lassa </w:t>
      </w:r>
      <w:ins w:id="3" w:author="David Simons" w:date="2022-10-20T08:46:00Z">
        <w:r w:rsidR="009C761F">
          <w:rPr>
            <w:lang w:val="en-GB"/>
          </w:rPr>
          <w:t>F</w:t>
        </w:r>
      </w:ins>
      <w:del w:id="4" w:author="David Simons" w:date="2022-10-20T08:46:00Z">
        <w:r w:rsidR="00CA5A5C" w:rsidRPr="00AE5C89" w:rsidDel="009C761F">
          <w:rPr>
            <w:lang w:val="en-GB"/>
          </w:rPr>
          <w:delText>f</w:delText>
        </w:r>
      </w:del>
      <w:r w:rsidR="00CA5A5C" w:rsidRPr="00AE5C89">
        <w:rPr>
          <w:lang w:val="en-GB"/>
        </w:rPr>
        <w:t>ever is a viral haemorrhagic fever endemic to eight West African countries. Symptomatic disease is expected to occur in 20% of those infected,</w:t>
      </w:r>
      <w:r w:rsidRPr="00AE5C89">
        <w:rPr>
          <w:lang w:val="en-GB"/>
        </w:rPr>
        <w:t xml:space="preserve"> transmission</w:t>
      </w:r>
      <w:r w:rsidR="00CA5A5C" w:rsidRPr="00AE5C89">
        <w:rPr>
          <w:lang w:val="en-GB"/>
        </w:rPr>
        <w:t xml:space="preserve"> typically </w:t>
      </w:r>
      <w:r w:rsidRPr="00AE5C89">
        <w:rPr>
          <w:lang w:val="en-GB"/>
        </w:rPr>
        <w:t xml:space="preserve">occurs </w:t>
      </w:r>
      <w:r w:rsidR="00CA5A5C" w:rsidRPr="00AE5C89">
        <w:rPr>
          <w:lang w:val="en-GB"/>
        </w:rPr>
        <w:t xml:space="preserve">from </w:t>
      </w:r>
      <w:r w:rsidRPr="00AE5C89">
        <w:rPr>
          <w:lang w:val="en-GB"/>
        </w:rPr>
        <w:t xml:space="preserve">viral </w:t>
      </w:r>
      <w:proofErr w:type="spellStart"/>
      <w:r w:rsidR="00CA5A5C" w:rsidRPr="00AE5C89">
        <w:rPr>
          <w:lang w:val="en-GB"/>
        </w:rPr>
        <w:t>spillover</w:t>
      </w:r>
      <w:proofErr w:type="spellEnd"/>
      <w:r w:rsidR="00CA5A5C" w:rsidRPr="00AE5C89">
        <w:rPr>
          <w:lang w:val="en-GB"/>
        </w:rPr>
        <w:t xml:space="preserve"> from rodent hosts. </w:t>
      </w:r>
      <w:r w:rsidRPr="00AE5C89">
        <w:rPr>
          <w:lang w:val="en-GB"/>
        </w:rPr>
        <w:t xml:space="preserve">The combination of limited access to diagnostics and access to healthcare means the true burden of this disease is unknown. </w:t>
      </w:r>
    </w:p>
    <w:p w14:paraId="6ABE0E67" w14:textId="517E60DA" w:rsidR="00C53F52" w:rsidRPr="00AE5C89" w:rsidRDefault="00560B47" w:rsidP="008C5DDC">
      <w:pPr>
        <w:pStyle w:val="BodyText"/>
        <w:spacing w:line="360" w:lineRule="auto"/>
        <w:rPr>
          <w:lang w:val="en-GB"/>
        </w:rPr>
      </w:pPr>
      <w:r w:rsidRPr="00AE5C89">
        <w:rPr>
          <w:b/>
          <w:bCs/>
          <w:lang w:val="en-GB"/>
        </w:rPr>
        <w:t xml:space="preserve">Methods: </w:t>
      </w:r>
      <w:r w:rsidR="00CA5A5C" w:rsidRPr="00AE5C89">
        <w:rPr>
          <w:lang w:val="en-GB"/>
        </w:rPr>
        <w:t>The case fatality</w:t>
      </w:r>
      <w:r w:rsidR="00C53F52" w:rsidRPr="00AE5C89">
        <w:rPr>
          <w:lang w:val="en-GB"/>
        </w:rPr>
        <w:t xml:space="preserve"> rate</w:t>
      </w:r>
      <w:r w:rsidR="00CA5A5C" w:rsidRPr="00AE5C89">
        <w:rPr>
          <w:lang w:val="en-GB"/>
        </w:rPr>
        <w:t xml:space="preserve"> </w:t>
      </w:r>
      <w:r w:rsidR="003B7113" w:rsidRPr="00AE5C89">
        <w:rPr>
          <w:lang w:val="en-GB"/>
        </w:rPr>
        <w:t xml:space="preserve">among confirmed, </w:t>
      </w:r>
      <w:r w:rsidR="00AE5C89" w:rsidRPr="00AE5C89">
        <w:rPr>
          <w:lang w:val="en-GB"/>
        </w:rPr>
        <w:t>probable,</w:t>
      </w:r>
      <w:r w:rsidR="003B7113" w:rsidRPr="00AE5C89">
        <w:rPr>
          <w:lang w:val="en-GB"/>
        </w:rPr>
        <w:t xml:space="preserve"> and possible cases of Lassa </w:t>
      </w:r>
      <w:ins w:id="5" w:author="David Simons" w:date="2022-10-20T08:46:00Z">
        <w:r w:rsidR="009C761F">
          <w:rPr>
            <w:lang w:val="en-GB"/>
          </w:rPr>
          <w:t>F</w:t>
        </w:r>
      </w:ins>
      <w:del w:id="6" w:author="David Simons" w:date="2022-10-20T08:46:00Z">
        <w:r w:rsidR="003B7113" w:rsidRPr="00AE5C89" w:rsidDel="009C761F">
          <w:rPr>
            <w:lang w:val="en-GB"/>
          </w:rPr>
          <w:delText>f</w:delText>
        </w:r>
      </w:del>
      <w:r w:rsidR="003B7113" w:rsidRPr="00AE5C89">
        <w:rPr>
          <w:lang w:val="en-GB"/>
        </w:rPr>
        <w:t xml:space="preserve">ever in endemic regions </w:t>
      </w:r>
      <w:r w:rsidR="00CA5A5C" w:rsidRPr="00AE5C89">
        <w:rPr>
          <w:lang w:val="en-GB"/>
        </w:rPr>
        <w:t>is expected to be around 15%</w:t>
      </w:r>
      <w:r w:rsidR="003B7113" w:rsidRPr="00AE5C89">
        <w:rPr>
          <w:lang w:val="en-GB"/>
        </w:rPr>
        <w:t>. Here</w:t>
      </w:r>
      <w:r w:rsidR="00C53F52" w:rsidRPr="00AE5C89">
        <w:rPr>
          <w:lang w:val="en-GB"/>
        </w:rPr>
        <w:t>,</w:t>
      </w:r>
      <w:r w:rsidR="003B7113" w:rsidRPr="00AE5C89">
        <w:rPr>
          <w:lang w:val="en-GB"/>
        </w:rPr>
        <w:t xml:space="preserve"> annual reported cases</w:t>
      </w:r>
      <w:r w:rsidR="00C53F52" w:rsidRPr="00AE5C89">
        <w:rPr>
          <w:lang w:val="en-GB"/>
        </w:rPr>
        <w:t xml:space="preserve"> and deaths have been used to estimate the case fatality to rate</w:t>
      </w:r>
      <w:r w:rsidR="00A539C5" w:rsidRPr="00AE5C89">
        <w:rPr>
          <w:lang w:val="en-GB"/>
        </w:rPr>
        <w:t>, using three subsets of available data,</w:t>
      </w:r>
      <w:r w:rsidR="00C53F52" w:rsidRPr="00AE5C89">
        <w:rPr>
          <w:lang w:val="en-GB"/>
        </w:rPr>
        <w:t xml:space="preserve"> to understand the scale of under-reporting of severe human cases.</w:t>
      </w:r>
    </w:p>
    <w:p w14:paraId="1E9B0016" w14:textId="24DF89D5" w:rsidR="00795352" w:rsidRPr="00AE5C89" w:rsidRDefault="00C53F52" w:rsidP="008C5DDC">
      <w:pPr>
        <w:pStyle w:val="BodyText"/>
        <w:spacing w:line="360" w:lineRule="auto"/>
        <w:rPr>
          <w:lang w:val="en-GB"/>
        </w:rPr>
      </w:pPr>
      <w:r w:rsidRPr="00AE5C89">
        <w:rPr>
          <w:b/>
          <w:bCs/>
          <w:lang w:val="en-GB"/>
        </w:rPr>
        <w:t xml:space="preserve">Results: </w:t>
      </w:r>
      <w:r w:rsidR="00A539C5" w:rsidRPr="00AE5C89">
        <w:rPr>
          <w:lang w:val="en-GB"/>
        </w:rPr>
        <w:t>38</w:t>
      </w:r>
      <w:r w:rsidRPr="00AE5C89">
        <w:rPr>
          <w:lang w:val="en-GB"/>
        </w:rPr>
        <w:t xml:space="preserve"> records of Lassa </w:t>
      </w:r>
      <w:ins w:id="7" w:author="David Simons" w:date="2022-10-20T08:46:00Z">
        <w:r w:rsidR="009C761F">
          <w:rPr>
            <w:lang w:val="en-GB"/>
          </w:rPr>
          <w:t>F</w:t>
        </w:r>
      </w:ins>
      <w:del w:id="8" w:author="David Simons" w:date="2022-10-20T08:46:00Z">
        <w:r w:rsidRPr="00AE5C89" w:rsidDel="009C761F">
          <w:rPr>
            <w:lang w:val="en-GB"/>
          </w:rPr>
          <w:delText>f</w:delText>
        </w:r>
      </w:del>
      <w:r w:rsidRPr="00AE5C89">
        <w:rPr>
          <w:lang w:val="en-GB"/>
        </w:rPr>
        <w:t xml:space="preserve">ever reported cases and deaths were produced comprising </w:t>
      </w:r>
      <w:r w:rsidR="00A539C5" w:rsidRPr="00AE5C89">
        <w:rPr>
          <w:lang w:val="en-GB"/>
        </w:rPr>
        <w:t xml:space="preserve">5,230 reported cases and 1,482 reported deaths from 7 countries. The estimated case fatality rate ranges from </w:t>
      </w:r>
      <w:r w:rsidR="0034170A" w:rsidRPr="00AE5C89">
        <w:rPr>
          <w:lang w:val="en-GB"/>
        </w:rPr>
        <w:t xml:space="preserve">16.5-25.6% (S.D. = 11.5-32.2%). The expected number of severe </w:t>
      </w:r>
      <w:r w:rsidR="00795352" w:rsidRPr="00AE5C89">
        <w:rPr>
          <w:lang w:val="en-GB"/>
        </w:rPr>
        <w:t>cases between 2012-2022 is 8,995 with current reported numbers 58% of expected</w:t>
      </w:r>
      <w:r w:rsidR="00A539C5" w:rsidRPr="00AE5C89">
        <w:rPr>
          <w:lang w:val="en-GB"/>
        </w:rPr>
        <w:t>.</w:t>
      </w:r>
      <w:r w:rsidR="00795352" w:rsidRPr="00AE5C89">
        <w:rPr>
          <w:lang w:val="en-GB"/>
        </w:rPr>
        <w:t xml:space="preserve"> </w:t>
      </w:r>
    </w:p>
    <w:p w14:paraId="63E3B6B2" w14:textId="2E6C7E4B" w:rsidR="00CA5A5C" w:rsidRPr="00AE5C89" w:rsidRDefault="00795352" w:rsidP="008C5DDC">
      <w:pPr>
        <w:pStyle w:val="BodyText"/>
        <w:spacing w:line="360" w:lineRule="auto"/>
        <w:rPr>
          <w:lang w:val="en-GB"/>
        </w:rPr>
      </w:pPr>
      <w:r w:rsidRPr="00AE5C89">
        <w:rPr>
          <w:b/>
          <w:bCs/>
          <w:lang w:val="en-GB"/>
        </w:rPr>
        <w:t>Conclusion:</w:t>
      </w:r>
      <w:r w:rsidRPr="00AE5C89">
        <w:rPr>
          <w:lang w:val="en-GB"/>
        </w:rPr>
        <w:t xml:space="preserve"> This</w:t>
      </w:r>
      <w:r w:rsidR="00AE5C89" w:rsidRPr="00AE5C89">
        <w:rPr>
          <w:lang w:val="en-GB"/>
        </w:rPr>
        <w:t xml:space="preserve"> analysis</w:t>
      </w:r>
      <w:r w:rsidRPr="00AE5C89">
        <w:rPr>
          <w:lang w:val="en-GB"/>
        </w:rPr>
        <w:t xml:space="preserve"> highlights</w:t>
      </w:r>
      <w:r w:rsidR="007A1D34" w:rsidRPr="00AE5C89">
        <w:rPr>
          <w:lang w:val="en-GB"/>
        </w:rPr>
        <w:t xml:space="preserve"> current uncertainty</w:t>
      </w:r>
      <w:r w:rsidRPr="00AE5C89">
        <w:rPr>
          <w:lang w:val="en-GB"/>
        </w:rPr>
        <w:t xml:space="preserve"> and systemic under-reporting</w:t>
      </w:r>
      <w:r w:rsidR="007A1D34" w:rsidRPr="00AE5C89">
        <w:rPr>
          <w:lang w:val="en-GB"/>
        </w:rPr>
        <w:t xml:space="preserve"> </w:t>
      </w:r>
      <w:r w:rsidRPr="00AE5C89">
        <w:rPr>
          <w:lang w:val="en-GB"/>
        </w:rPr>
        <w:t>of</w:t>
      </w:r>
      <w:r w:rsidR="007A1D34" w:rsidRPr="00AE5C89">
        <w:rPr>
          <w:lang w:val="en-GB"/>
        </w:rPr>
        <w:t xml:space="preserve"> the morbidity and mortality burden </w:t>
      </w:r>
      <w:r w:rsidRPr="00AE5C89">
        <w:rPr>
          <w:lang w:val="en-GB"/>
        </w:rPr>
        <w:t xml:space="preserve">Lassa </w:t>
      </w:r>
      <w:ins w:id="9" w:author="David Simons" w:date="2022-10-20T08:46:00Z">
        <w:r w:rsidR="009C761F">
          <w:rPr>
            <w:lang w:val="en-GB"/>
          </w:rPr>
          <w:t>F</w:t>
        </w:r>
      </w:ins>
      <w:del w:id="10" w:author="David Simons" w:date="2022-10-20T08:46:00Z">
        <w:r w:rsidRPr="00AE5C89" w:rsidDel="009C761F">
          <w:rPr>
            <w:lang w:val="en-GB"/>
          </w:rPr>
          <w:delText>f</w:delText>
        </w:r>
      </w:del>
      <w:r w:rsidRPr="00AE5C89">
        <w:rPr>
          <w:lang w:val="en-GB"/>
        </w:rPr>
        <w:t xml:space="preserve">ever in its endemic region and must be considered when discussing the epidemiology </w:t>
      </w:r>
      <w:r w:rsidR="007A1D34" w:rsidRPr="00AE5C89">
        <w:rPr>
          <w:lang w:val="en-GB"/>
        </w:rPr>
        <w:t>of this neglected tropical disease.</w:t>
      </w:r>
    </w:p>
    <w:p w14:paraId="56001C5D" w14:textId="308BE7EC" w:rsidR="006B19F9" w:rsidRPr="00AE5C89" w:rsidRDefault="00000000" w:rsidP="008C5DDC">
      <w:pPr>
        <w:pStyle w:val="Heading1"/>
        <w:spacing w:line="360" w:lineRule="auto"/>
        <w:rPr>
          <w:lang w:val="en-GB"/>
        </w:rPr>
      </w:pPr>
      <w:bookmarkStart w:id="11" w:name="introduction-short-intro"/>
      <w:bookmarkEnd w:id="2"/>
      <w:r w:rsidRPr="00AE5C89">
        <w:rPr>
          <w:lang w:val="en-GB"/>
        </w:rPr>
        <w:t>Introduction</w:t>
      </w:r>
    </w:p>
    <w:p w14:paraId="5D4CF134" w14:textId="13F4FDE7" w:rsidR="006B19F9" w:rsidRPr="00AE5C89" w:rsidRDefault="00000000" w:rsidP="008C5DDC">
      <w:pPr>
        <w:pStyle w:val="FirstParagraph"/>
        <w:spacing w:line="360" w:lineRule="auto"/>
        <w:rPr>
          <w:lang w:val="en-GB"/>
        </w:rPr>
      </w:pPr>
      <w:r w:rsidRPr="00AE5C89">
        <w:rPr>
          <w:lang w:val="en-GB"/>
        </w:rPr>
        <w:t xml:space="preserve">Lassa </w:t>
      </w:r>
      <w:ins w:id="12" w:author="David Simons" w:date="2022-10-20T08:46:00Z">
        <w:r w:rsidR="009C761F">
          <w:rPr>
            <w:lang w:val="en-GB"/>
          </w:rPr>
          <w:t>F</w:t>
        </w:r>
      </w:ins>
      <w:del w:id="13" w:author="David Simons" w:date="2022-10-20T08:46:00Z">
        <w:r w:rsidRPr="00AE5C89" w:rsidDel="009C761F">
          <w:rPr>
            <w:lang w:val="en-GB"/>
          </w:rPr>
          <w:delText>f</w:delText>
        </w:r>
      </w:del>
      <w:r w:rsidRPr="00AE5C89">
        <w:rPr>
          <w:lang w:val="en-GB"/>
        </w:rPr>
        <w:t xml:space="preserve">ever, caused by </w:t>
      </w:r>
      <w:r w:rsidRPr="00AE5C89">
        <w:rPr>
          <w:i/>
          <w:iCs/>
          <w:lang w:val="en-GB"/>
        </w:rPr>
        <w:t xml:space="preserve">Lassa </w:t>
      </w:r>
      <w:proofErr w:type="spellStart"/>
      <w:r w:rsidRPr="00AE5C89">
        <w:rPr>
          <w:i/>
          <w:iCs/>
          <w:lang w:val="en-GB"/>
        </w:rPr>
        <w:t>mammarenavirus</w:t>
      </w:r>
      <w:proofErr w:type="spellEnd"/>
      <w:r w:rsidRPr="00AE5C89">
        <w:rPr>
          <w:lang w:val="en-GB"/>
        </w:rPr>
        <w:t xml:space="preserve"> is an endemic zoonotic infectious disease, with outbreaks of human infection regularly recorded from eight West African countries (Balogun, Akande, and Hamer 2021). The primary zoonotic reservoir</w:t>
      </w:r>
      <w:ins w:id="14" w:author="David Simons" w:date="2022-10-20T08:46:00Z">
        <w:r w:rsidR="009C761F">
          <w:rPr>
            <w:lang w:val="en-GB"/>
          </w:rPr>
          <w:t xml:space="preserve">, </w:t>
        </w:r>
      </w:ins>
      <w:ins w:id="15" w:author="David Simons" w:date="2022-10-20T08:47:00Z">
        <w:r w:rsidR="009C761F">
          <w:rPr>
            <w:lang w:val="en-GB"/>
          </w:rPr>
          <w:t>the Natal multimammate mouse</w:t>
        </w:r>
      </w:ins>
      <w:r w:rsidRPr="00AE5C89">
        <w:rPr>
          <w:lang w:val="en-GB"/>
        </w:rPr>
        <w:t xml:space="preserve"> (</w:t>
      </w:r>
      <w:proofErr w:type="spellStart"/>
      <w:r w:rsidRPr="00AE5C89">
        <w:rPr>
          <w:i/>
          <w:iCs/>
          <w:lang w:val="en-GB"/>
        </w:rPr>
        <w:t>Mastomys</w:t>
      </w:r>
      <w:proofErr w:type="spellEnd"/>
      <w:r w:rsidRPr="00AE5C89">
        <w:rPr>
          <w:i/>
          <w:iCs/>
          <w:lang w:val="en-GB"/>
        </w:rPr>
        <w:t xml:space="preserve"> </w:t>
      </w:r>
      <w:proofErr w:type="spellStart"/>
      <w:r w:rsidRPr="00AE5C89">
        <w:rPr>
          <w:i/>
          <w:iCs/>
          <w:lang w:val="en-GB"/>
        </w:rPr>
        <w:t>natalensis</w:t>
      </w:r>
      <w:proofErr w:type="spellEnd"/>
      <w:r w:rsidRPr="00AE5C89">
        <w:rPr>
          <w:lang w:val="en-GB"/>
        </w:rPr>
        <w:t>)</w:t>
      </w:r>
      <w:ins w:id="16" w:author="David Simons" w:date="2022-10-20T08:47:00Z">
        <w:r w:rsidR="009C761F">
          <w:rPr>
            <w:lang w:val="en-GB"/>
          </w:rPr>
          <w:t>,</w:t>
        </w:r>
      </w:ins>
      <w:r w:rsidRPr="00AE5C89">
        <w:rPr>
          <w:lang w:val="en-GB"/>
        </w:rPr>
        <w:t xml:space="preserve"> is thought to be responsible for </w:t>
      </w:r>
      <w:r w:rsidR="00AE5C89" w:rsidRPr="00AE5C89">
        <w:rPr>
          <w:lang w:val="en-GB"/>
        </w:rPr>
        <w:t>most</w:t>
      </w:r>
      <w:r w:rsidRPr="00AE5C89">
        <w:rPr>
          <w:lang w:val="en-GB"/>
        </w:rPr>
        <w:t xml:space="preserve"> cases in </w:t>
      </w:r>
      <w:r w:rsidRPr="00AE5C89">
        <w:rPr>
          <w:lang w:val="en-GB"/>
        </w:rPr>
        <w:lastRenderedPageBreak/>
        <w:t xml:space="preserve">endemic regions with limited human-to-human transmission. Sporadic human cases are detected in non-endemic countries due to infected </w:t>
      </w:r>
      <w:r w:rsidR="00AE5C89" w:rsidRPr="00AE5C89">
        <w:rPr>
          <w:lang w:val="en-GB"/>
        </w:rPr>
        <w:t>travellers</w:t>
      </w:r>
      <w:r w:rsidRPr="00AE5C89">
        <w:rPr>
          <w:lang w:val="en-GB"/>
        </w:rPr>
        <w:t xml:space="preserve">. </w:t>
      </w:r>
      <w:r w:rsidR="008C5DDC" w:rsidRPr="00AE5C89">
        <w:rPr>
          <w:lang w:val="en-GB"/>
        </w:rPr>
        <w:t>Most</w:t>
      </w:r>
      <w:r w:rsidRPr="00AE5C89">
        <w:rPr>
          <w:lang w:val="en-GB"/>
        </w:rPr>
        <w:t xml:space="preserve"> infections (~ 80%) are thought to produce minimal symptoms, while symptomatic disease can lead to severe symptoms requiring hospitalisation and </w:t>
      </w:r>
      <w:ins w:id="17" w:author="David Simons" w:date="2022-10-20T08:55:00Z">
        <w:r w:rsidR="004C2461">
          <w:rPr>
            <w:lang w:val="en-GB"/>
          </w:rPr>
          <w:t xml:space="preserve">leading to </w:t>
        </w:r>
      </w:ins>
      <w:r w:rsidRPr="00AE5C89">
        <w:rPr>
          <w:lang w:val="en-GB"/>
        </w:rPr>
        <w:t>death.</w:t>
      </w:r>
    </w:p>
    <w:p w14:paraId="6BCE346D" w14:textId="28003273" w:rsidR="006B19F9" w:rsidRPr="00AE5C89" w:rsidRDefault="00000000" w:rsidP="008C5DDC">
      <w:pPr>
        <w:pStyle w:val="BodyText"/>
        <w:spacing w:line="360" w:lineRule="auto"/>
        <w:rPr>
          <w:lang w:val="en-GB"/>
        </w:rPr>
      </w:pPr>
      <w:r w:rsidRPr="00AE5C89">
        <w:rPr>
          <w:lang w:val="en-GB"/>
        </w:rPr>
        <w:t xml:space="preserve">The number of individuals at risk of Lassa </w:t>
      </w:r>
      <w:del w:id="18" w:author="David Simons" w:date="2022-10-20T08:51:00Z">
        <w:r w:rsidRPr="00AE5C89" w:rsidDel="004C2461">
          <w:rPr>
            <w:lang w:val="en-GB"/>
          </w:rPr>
          <w:delText xml:space="preserve">fever </w:delText>
        </w:r>
      </w:del>
      <w:ins w:id="19" w:author="David Simons" w:date="2022-10-20T08:51:00Z">
        <w:r w:rsidR="004C2461">
          <w:rPr>
            <w:lang w:val="en-GB"/>
          </w:rPr>
          <w:t>F</w:t>
        </w:r>
        <w:r w:rsidR="004C2461" w:rsidRPr="00AE5C89">
          <w:rPr>
            <w:lang w:val="en-GB"/>
          </w:rPr>
          <w:t xml:space="preserve">ever </w:t>
        </w:r>
      </w:ins>
      <w:r w:rsidRPr="00AE5C89">
        <w:rPr>
          <w:lang w:val="en-GB"/>
        </w:rPr>
        <w:t xml:space="preserve">is projected to increase due to increased human </w:t>
      </w:r>
      <w:proofErr w:type="gramStart"/>
      <w:r w:rsidRPr="00AE5C89">
        <w:rPr>
          <w:lang w:val="en-GB"/>
        </w:rPr>
        <w:t>population,</w:t>
      </w:r>
      <w:proofErr w:type="gramEnd"/>
      <w:r w:rsidRPr="00AE5C89">
        <w:rPr>
          <w:lang w:val="en-GB"/>
        </w:rPr>
        <w:t xml:space="preserve"> land-use change and climate change (Redding et al. 2021). </w:t>
      </w:r>
      <w:ins w:id="20" w:author="David Simons" w:date="2022-10-20T08:56:00Z">
        <w:r w:rsidR="006B0DD1">
          <w:rPr>
            <w:lang w:val="en-GB"/>
          </w:rPr>
          <w:t>O</w:t>
        </w:r>
      </w:ins>
      <w:del w:id="21" w:author="David Simons" w:date="2022-10-20T08:56:00Z">
        <w:r w:rsidRPr="00AE5C89" w:rsidDel="006B0DD1">
          <w:rPr>
            <w:lang w:val="en-GB"/>
          </w:rPr>
          <w:delText>Although, o</w:delText>
        </w:r>
      </w:del>
      <w:r w:rsidRPr="00AE5C89">
        <w:rPr>
          <w:lang w:val="en-GB"/>
        </w:rPr>
        <w:t xml:space="preserve">ur understanding of the current impact across the endemic region is lacking due to limited diagnostics, </w:t>
      </w:r>
      <w:r w:rsidR="008C5DDC" w:rsidRPr="00AE5C89">
        <w:rPr>
          <w:lang w:val="en-GB"/>
        </w:rPr>
        <w:t>surveillance,</w:t>
      </w:r>
      <w:r w:rsidRPr="00AE5C89">
        <w:rPr>
          <w:lang w:val="en-GB"/>
        </w:rPr>
        <w:t xml:space="preserve"> and reporting. The degree of under-reporting of cases presenting to healthcare is unknown, while the reporting of deaths associated with notifiable diseases such as Lassa </w:t>
      </w:r>
      <w:del w:id="22" w:author="David Simons" w:date="2022-10-20T08:51:00Z">
        <w:r w:rsidRPr="00AE5C89" w:rsidDel="004C2461">
          <w:rPr>
            <w:lang w:val="en-GB"/>
          </w:rPr>
          <w:delText xml:space="preserve">fever </w:delText>
        </w:r>
      </w:del>
      <w:ins w:id="23" w:author="David Simons" w:date="2022-10-20T08:51:00Z">
        <w:r w:rsidR="004C2461">
          <w:rPr>
            <w:lang w:val="en-GB"/>
          </w:rPr>
          <w:t>F</w:t>
        </w:r>
        <w:r w:rsidR="004C2461" w:rsidRPr="00AE5C89">
          <w:rPr>
            <w:lang w:val="en-GB"/>
          </w:rPr>
          <w:t xml:space="preserve">ever </w:t>
        </w:r>
      </w:ins>
      <w:proofErr w:type="gramStart"/>
      <w:r w:rsidRPr="00AE5C89">
        <w:rPr>
          <w:lang w:val="en-GB"/>
        </w:rPr>
        <w:t>are</w:t>
      </w:r>
      <w:proofErr w:type="gramEnd"/>
      <w:r w:rsidRPr="00AE5C89">
        <w:rPr>
          <w:lang w:val="en-GB"/>
        </w:rPr>
        <w:t xml:space="preserve"> typically more complete. The Case Fatality Rate (CFR) of Lassa </w:t>
      </w:r>
      <w:ins w:id="24" w:author="David Simons" w:date="2022-10-20T08:51:00Z">
        <w:r w:rsidR="004C2461">
          <w:rPr>
            <w:lang w:val="en-GB"/>
          </w:rPr>
          <w:t>F</w:t>
        </w:r>
      </w:ins>
      <w:del w:id="25" w:author="David Simons" w:date="2022-10-20T08:51:00Z">
        <w:r w:rsidRPr="00AE5C89" w:rsidDel="004C2461">
          <w:rPr>
            <w:lang w:val="en-GB"/>
          </w:rPr>
          <w:delText>f</w:delText>
        </w:r>
      </w:del>
      <w:r w:rsidRPr="00AE5C89">
        <w:rPr>
          <w:lang w:val="en-GB"/>
        </w:rPr>
        <w:t>ever is estimated at 15% with wide variability, two recent studies of hospitalised populations in Nigeria recorded CFRs of 14% and 31%, with a study in Sierra Leone estimating a CFR of 69% (</w:t>
      </w:r>
      <w:proofErr w:type="spellStart"/>
      <w:r w:rsidRPr="00AE5C89">
        <w:rPr>
          <w:lang w:val="en-GB"/>
        </w:rPr>
        <w:t>Duvignaud</w:t>
      </w:r>
      <w:proofErr w:type="spellEnd"/>
      <w:r w:rsidRPr="00AE5C89">
        <w:rPr>
          <w:lang w:val="en-GB"/>
        </w:rPr>
        <w:t xml:space="preserve"> et al. 2021; </w:t>
      </w:r>
      <w:proofErr w:type="spellStart"/>
      <w:r w:rsidRPr="00AE5C89">
        <w:rPr>
          <w:lang w:val="en-GB"/>
        </w:rPr>
        <w:t>Strampe</w:t>
      </w:r>
      <w:proofErr w:type="spellEnd"/>
      <w:r w:rsidRPr="00AE5C89">
        <w:rPr>
          <w:lang w:val="en-GB"/>
        </w:rPr>
        <w:t xml:space="preserve"> et al. 2021; Shaffer et al. 2014).</w:t>
      </w:r>
    </w:p>
    <w:p w14:paraId="60BE1FF3" w14:textId="77777777" w:rsidR="006B19F9" w:rsidRPr="00AE5C89" w:rsidRDefault="00000000" w:rsidP="008C5DDC">
      <w:pPr>
        <w:pStyle w:val="BodyText"/>
        <w:spacing w:line="360" w:lineRule="auto"/>
        <w:rPr>
          <w:lang w:val="en-GB"/>
        </w:rPr>
      </w:pPr>
      <w:r w:rsidRPr="00AE5C89">
        <w:rPr>
          <w:lang w:val="en-GB"/>
        </w:rPr>
        <w:t>The scale of under-reporting can be estimated from the number of cases that would be expected to produce the number of reported deaths under the assumption that these suffer from fewer limitations in reporting. The number of estimated cases can then be compared to the reported cases to produce a proportion of expected cases that are reported. This approach has been adopted during the current COVID-19 pandemic by organisation such as the World Health Organisation and can help to estimate the unrecognised burden of a disease.</w:t>
      </w:r>
    </w:p>
    <w:p w14:paraId="78DC8BE9" w14:textId="77777777" w:rsidR="006B19F9" w:rsidRPr="00AE5C89" w:rsidRDefault="00000000" w:rsidP="008C5DDC">
      <w:pPr>
        <w:pStyle w:val="Heading1"/>
        <w:spacing w:line="360" w:lineRule="auto"/>
        <w:rPr>
          <w:lang w:val="en-GB"/>
        </w:rPr>
      </w:pPr>
      <w:bookmarkStart w:id="26" w:name="methods"/>
      <w:bookmarkEnd w:id="11"/>
      <w:r w:rsidRPr="00AE5C89">
        <w:rPr>
          <w:lang w:val="en-GB"/>
        </w:rPr>
        <w:t>Methods</w:t>
      </w:r>
    </w:p>
    <w:p w14:paraId="3FF0534B" w14:textId="7F666B88" w:rsidR="006B19F9" w:rsidRPr="00AE5C89" w:rsidRDefault="00000000" w:rsidP="008C5DDC">
      <w:pPr>
        <w:pStyle w:val="FirstParagraph"/>
        <w:spacing w:line="360" w:lineRule="auto"/>
        <w:rPr>
          <w:lang w:val="en-GB"/>
        </w:rPr>
      </w:pPr>
      <w:r w:rsidRPr="00AE5C89">
        <w:rPr>
          <w:lang w:val="en-GB"/>
        </w:rPr>
        <w:t xml:space="preserve">Reported Lassa </w:t>
      </w:r>
      <w:del w:id="27" w:author="David Simons" w:date="2022-10-20T08:51:00Z">
        <w:r w:rsidRPr="00AE5C89" w:rsidDel="004C2461">
          <w:rPr>
            <w:lang w:val="en-GB"/>
          </w:rPr>
          <w:delText xml:space="preserve">fever </w:delText>
        </w:r>
      </w:del>
      <w:ins w:id="28" w:author="David Simons" w:date="2022-10-20T08:51:00Z">
        <w:r w:rsidR="004C2461">
          <w:rPr>
            <w:lang w:val="en-GB"/>
          </w:rPr>
          <w:t>F</w:t>
        </w:r>
        <w:r w:rsidR="004C2461" w:rsidRPr="00AE5C89">
          <w:rPr>
            <w:lang w:val="en-GB"/>
          </w:rPr>
          <w:t xml:space="preserve">ever </w:t>
        </w:r>
      </w:ins>
      <w:r w:rsidRPr="00AE5C89">
        <w:rPr>
          <w:lang w:val="en-GB"/>
        </w:rPr>
        <w:t xml:space="preserve">cases were identified from a search of </w:t>
      </w:r>
      <w:proofErr w:type="spellStart"/>
      <w:r w:rsidRPr="00AE5C89">
        <w:rPr>
          <w:lang w:val="en-GB"/>
        </w:rPr>
        <w:t>ProMED</w:t>
      </w:r>
      <w:proofErr w:type="spellEnd"/>
      <w:r w:rsidRPr="00AE5C89">
        <w:rPr>
          <w:lang w:val="en-GB"/>
        </w:rPr>
        <w:t xml:space="preserve"> mail, WHO Weekly Bulletins on Outbreaks and Other Emergencies, Nigeria CDC situation reports and academic publications between 2012 and 2022. Where available</w:t>
      </w:r>
      <w:ins w:id="29" w:author="David Simons" w:date="2022-10-20T08:49:00Z">
        <w:r w:rsidR="009C761F">
          <w:rPr>
            <w:lang w:val="en-GB"/>
          </w:rPr>
          <w:t>,</w:t>
        </w:r>
      </w:ins>
      <w:r w:rsidRPr="00AE5C89">
        <w:rPr>
          <w:lang w:val="en-GB"/>
        </w:rPr>
        <w:t xml:space="preserve"> information on the number of suspected cases, confirmed cases and deaths among confirmed cases were extracted.</w:t>
      </w:r>
    </w:p>
    <w:p w14:paraId="01B84296" w14:textId="6F81C6C0" w:rsidR="006B19F9" w:rsidRPr="00AE5C89" w:rsidRDefault="00000000" w:rsidP="008C5DDC">
      <w:pPr>
        <w:pStyle w:val="BodyText"/>
        <w:spacing w:line="360" w:lineRule="auto"/>
        <w:rPr>
          <w:lang w:val="en-GB"/>
        </w:rPr>
      </w:pPr>
      <w:r w:rsidRPr="00AE5C89">
        <w:rPr>
          <w:lang w:val="en-GB"/>
        </w:rPr>
        <w:t xml:space="preserve">Three case-fatality rates were calculated using the number of reported deaths as the numerator and cases as the denominator, weighted by the number of reported cases. First, </w:t>
      </w:r>
      <w:r w:rsidRPr="00AE5C89">
        <w:rPr>
          <w:lang w:val="en-GB"/>
        </w:rPr>
        <w:lastRenderedPageBreak/>
        <w:t xml:space="preserve">across all reports obtained, if the number of deaths exceeded the number of confirmed cases, suspected cases were used as the denominator. Second, </w:t>
      </w:r>
      <w:ins w:id="30" w:author="David Simons" w:date="2022-10-20T08:49:00Z">
        <w:r w:rsidR="009C761F">
          <w:rPr>
            <w:lang w:val="en-GB"/>
          </w:rPr>
          <w:t>onl</w:t>
        </w:r>
      </w:ins>
      <w:ins w:id="31" w:author="David Simons" w:date="2022-10-20T08:50:00Z">
        <w:r w:rsidR="009C761F">
          <w:rPr>
            <w:lang w:val="en-GB"/>
          </w:rPr>
          <w:t xml:space="preserve">y </w:t>
        </w:r>
      </w:ins>
      <w:r w:rsidRPr="00AE5C89">
        <w:rPr>
          <w:lang w:val="en-GB"/>
        </w:rPr>
        <w:t>Nigerian Centre for Disease Control (NCDC) data only were used</w:t>
      </w:r>
      <w:ins w:id="32" w:author="David Simons" w:date="2022-10-20T08:50:00Z">
        <w:r w:rsidR="009C761F">
          <w:rPr>
            <w:lang w:val="en-GB"/>
          </w:rPr>
          <w:t>;</w:t>
        </w:r>
      </w:ins>
      <w:del w:id="33" w:author="David Simons" w:date="2022-10-20T08:50:00Z">
        <w:r w:rsidRPr="00AE5C89" w:rsidDel="009C761F">
          <w:rPr>
            <w:lang w:val="en-GB"/>
          </w:rPr>
          <w:delText>,</w:delText>
        </w:r>
      </w:del>
      <w:r w:rsidRPr="00AE5C89">
        <w:rPr>
          <w:lang w:val="en-GB"/>
        </w:rPr>
        <w:t xml:space="preserve"> this includes prospective follow-up of confirmed cases and contact tracing, due to the impact of COVID-19 on healthcare</w:t>
      </w:r>
      <w:ins w:id="34" w:author="David Simons" w:date="2022-10-20T08:50:00Z">
        <w:r w:rsidR="009C761F">
          <w:rPr>
            <w:lang w:val="en-GB"/>
          </w:rPr>
          <w:t>-</w:t>
        </w:r>
      </w:ins>
      <w:del w:id="35" w:author="David Simons" w:date="2022-10-20T08:50:00Z">
        <w:r w:rsidRPr="00AE5C89" w:rsidDel="009C761F">
          <w:rPr>
            <w:lang w:val="en-GB"/>
          </w:rPr>
          <w:delText xml:space="preserve"> </w:delText>
        </w:r>
      </w:del>
      <w:r w:rsidRPr="00AE5C89">
        <w:rPr>
          <w:lang w:val="en-GB"/>
        </w:rPr>
        <w:t xml:space="preserve">seeking data were limited to prior to 2021. Third, </w:t>
      </w:r>
      <w:del w:id="36" w:author="David Simons" w:date="2022-10-20T08:50:00Z">
        <w:r w:rsidRPr="00AE5C89" w:rsidDel="009C761F">
          <w:rPr>
            <w:lang w:val="en-GB"/>
          </w:rPr>
          <w:delText xml:space="preserve">using </w:delText>
        </w:r>
      </w:del>
      <w:ins w:id="37" w:author="David Simons" w:date="2022-10-20T08:50:00Z">
        <w:r w:rsidR="009C761F">
          <w:rPr>
            <w:lang w:val="en-GB"/>
          </w:rPr>
          <w:t>the study used</w:t>
        </w:r>
        <w:r w:rsidR="009C761F" w:rsidRPr="00AE5C89">
          <w:rPr>
            <w:lang w:val="en-GB"/>
          </w:rPr>
          <w:t xml:space="preserve"> </w:t>
        </w:r>
      </w:ins>
      <w:r w:rsidRPr="00AE5C89">
        <w:rPr>
          <w:lang w:val="en-GB"/>
        </w:rPr>
        <w:t>NCDC data limited to Edo and Ondo state</w:t>
      </w:r>
      <w:ins w:id="38" w:author="David Simons" w:date="2022-10-20T08:50:00Z">
        <w:r w:rsidR="009C761F">
          <w:rPr>
            <w:lang w:val="en-GB"/>
          </w:rPr>
          <w:t>s</w:t>
        </w:r>
      </w:ins>
      <w:r w:rsidRPr="00AE5C89">
        <w:rPr>
          <w:lang w:val="en-GB"/>
        </w:rPr>
        <w:t xml:space="preserve"> between 2017 and 2021. The expected number of cases was calculated for reported deaths and compared to the number of reported cases. For records not reporting deaths, the expected number of confirmed cases was calculated using the derived under-reporting ratio for that country. CFR values of 0% and 100% were removed prior to calculating weighted mean CFRs.</w:t>
      </w:r>
    </w:p>
    <w:p w14:paraId="14DF1BE8" w14:textId="77777777" w:rsidR="006B19F9" w:rsidRPr="00AE5C89" w:rsidRDefault="00000000" w:rsidP="008C5DDC">
      <w:pPr>
        <w:pStyle w:val="Heading1"/>
        <w:spacing w:line="360" w:lineRule="auto"/>
        <w:rPr>
          <w:lang w:val="en-GB"/>
        </w:rPr>
      </w:pPr>
      <w:bookmarkStart w:id="39" w:name="results"/>
      <w:bookmarkEnd w:id="26"/>
      <w:r w:rsidRPr="00AE5C89">
        <w:rPr>
          <w:lang w:val="en-GB"/>
        </w:rPr>
        <w:t>Results</w:t>
      </w:r>
    </w:p>
    <w:p w14:paraId="4E3E5B97" w14:textId="1E82D2A3" w:rsidR="006B19F9" w:rsidRPr="00AE5C89" w:rsidRDefault="00C53F52" w:rsidP="008C5DDC">
      <w:pPr>
        <w:pStyle w:val="FirstParagraph"/>
        <w:spacing w:line="360" w:lineRule="auto"/>
        <w:rPr>
          <w:lang w:val="en-GB"/>
        </w:rPr>
      </w:pPr>
      <w:r w:rsidRPr="00AE5C89">
        <w:rPr>
          <w:lang w:val="en-GB"/>
        </w:rPr>
        <w:t>T</w:t>
      </w:r>
      <w:r w:rsidR="003B7113" w:rsidRPr="00AE5C89">
        <w:rPr>
          <w:lang w:val="en-GB"/>
        </w:rPr>
        <w:t xml:space="preserve">he literature review </w:t>
      </w:r>
      <w:r w:rsidRPr="00AE5C89">
        <w:rPr>
          <w:lang w:val="en-GB"/>
        </w:rPr>
        <w:t xml:space="preserve">produced </w:t>
      </w:r>
      <w:r w:rsidR="00A539C5" w:rsidRPr="00AE5C89">
        <w:rPr>
          <w:lang w:val="en-GB"/>
        </w:rPr>
        <w:t>38</w:t>
      </w:r>
      <w:r w:rsidR="003B7113" w:rsidRPr="00AE5C89">
        <w:rPr>
          <w:lang w:val="en-GB"/>
        </w:rPr>
        <w:t xml:space="preserve"> </w:t>
      </w:r>
      <w:r w:rsidRPr="00AE5C89">
        <w:rPr>
          <w:lang w:val="en-GB"/>
        </w:rPr>
        <w:t>records of cases and fatalities from 7 countries between 2012 and 2022.</w:t>
      </w:r>
      <w:r w:rsidR="00A539C5" w:rsidRPr="00AE5C89">
        <w:rPr>
          <w:lang w:val="en-GB"/>
        </w:rPr>
        <w:t xml:space="preserve"> These included 5,230 reported cases and 1,482 reported deaths.</w:t>
      </w:r>
      <w:r w:rsidR="003B7113" w:rsidRPr="00AE5C89">
        <w:rPr>
          <w:lang w:val="en-GB"/>
        </w:rPr>
        <w:t xml:space="preserve"> </w:t>
      </w:r>
      <w:r w:rsidRPr="00AE5C89">
        <w:rPr>
          <w:lang w:val="en-GB"/>
        </w:rPr>
        <w:t xml:space="preserve">A similar CFR was estimated using the first 2 approaches (method 1: mean = 25.6%, S.D. = 16.6% and method 2: mean = 25.2%, S.D. = 16.2%). Limiting contributing data for Nigerian states </w:t>
      </w:r>
      <w:r w:rsidR="003B7113" w:rsidRPr="00AE5C89">
        <w:rPr>
          <w:lang w:val="en-GB"/>
        </w:rPr>
        <w:t xml:space="preserve">to those </w:t>
      </w:r>
      <w:r w:rsidRPr="00AE5C89">
        <w:rPr>
          <w:lang w:val="en-GB"/>
        </w:rPr>
        <w:t>with higher surveillance (method 3) resulted in an estimated CFR of 16.5% (S.D. = 5%) (Fig 1A.). For the years 2018-2022 the number of reported cases from Nigeria were greater than expected cases based on CFR estimates from method</w:t>
      </w:r>
      <w:ins w:id="40" w:author="David Simons" w:date="2022-10-20T08:50:00Z">
        <w:r w:rsidR="004C2461">
          <w:rPr>
            <w:lang w:val="en-GB"/>
          </w:rPr>
          <w:t>s</w:t>
        </w:r>
      </w:ins>
      <w:r w:rsidRPr="00AE5C89">
        <w:rPr>
          <w:lang w:val="en-GB"/>
        </w:rPr>
        <w:t xml:space="preserve"> 1 and 2, suggestive that a CFR of 16.5% (+/- 5%)</w:t>
      </w:r>
      <w:ins w:id="41" w:author="David Simons" w:date="2022-10-20T09:12:00Z">
        <w:r w:rsidR="001D2808">
          <w:rPr>
            <w:lang w:val="en-GB"/>
          </w:rPr>
          <w:t>, using method 3</w:t>
        </w:r>
      </w:ins>
      <w:r w:rsidRPr="00AE5C89">
        <w:rPr>
          <w:lang w:val="en-GB"/>
        </w:rPr>
        <w:t xml:space="preserve"> is more representative of mortality following development of clinically severe disease.</w:t>
      </w:r>
      <w:ins w:id="42" w:author="David Simons" w:date="2022-10-20T09:12:00Z">
        <w:r w:rsidR="001D2808">
          <w:rPr>
            <w:lang w:val="en-GB"/>
          </w:rPr>
          <w:t xml:space="preserve"> Estimates of CFR from method 3 show less variability than those including all outbreaks or all states, </w:t>
        </w:r>
      </w:ins>
      <w:ins w:id="43" w:author="David Simons" w:date="2022-10-20T09:14:00Z">
        <w:r w:rsidR="001D2808">
          <w:rPr>
            <w:lang w:val="en-GB"/>
          </w:rPr>
          <w:t>leading to greater confidence in this estimate.</w:t>
        </w:r>
      </w:ins>
      <w:ins w:id="44" w:author="David Simons" w:date="2022-10-20T09:12:00Z">
        <w:r w:rsidR="001D2808">
          <w:rPr>
            <w:lang w:val="en-GB"/>
          </w:rPr>
          <w:t xml:space="preserve"> </w:t>
        </w:r>
      </w:ins>
      <w:r w:rsidRPr="00AE5C89">
        <w:rPr>
          <w:lang w:val="en-GB"/>
        </w:rPr>
        <w:t xml:space="preserve"> Applying this method of case estimation to other settings based on reported deaths found that between 17-</w:t>
      </w:r>
      <w:r w:rsidR="00AE5C89" w:rsidRPr="00AE5C89">
        <w:rPr>
          <w:lang w:val="en-GB"/>
        </w:rPr>
        <w:t>6</w:t>
      </w:r>
      <w:r w:rsidRPr="00AE5C89">
        <w:rPr>
          <w:lang w:val="en-GB"/>
        </w:rPr>
        <w:t>3% of expected cases are reported (Fig 1B.).</w:t>
      </w:r>
    </w:p>
    <w:p w14:paraId="494C8533" w14:textId="19471AE0" w:rsidR="006B19F9" w:rsidRPr="00AE5C89" w:rsidRDefault="00795352" w:rsidP="008C5DDC">
      <w:pPr>
        <w:pStyle w:val="CaptionedFigure"/>
        <w:spacing w:line="360" w:lineRule="auto"/>
        <w:rPr>
          <w:lang w:val="en-GB"/>
        </w:rPr>
      </w:pPr>
      <w:r w:rsidRPr="00AE5C89">
        <w:rPr>
          <w:noProof/>
          <w:lang w:val="en-GB"/>
        </w:rPr>
        <w:lastRenderedPageBreak/>
        <w:drawing>
          <wp:inline distT="0" distB="0" distL="0" distR="0" wp14:anchorId="57DEB3A1" wp14:editId="6C3DA523">
            <wp:extent cx="5943600" cy="74295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179ECB19" w14:textId="60FCD3E1" w:rsidR="006B19F9" w:rsidRPr="00AE5C89" w:rsidRDefault="00000000" w:rsidP="008C5DDC">
      <w:pPr>
        <w:pStyle w:val="ImageCaption"/>
        <w:spacing w:line="360" w:lineRule="auto"/>
        <w:rPr>
          <w:lang w:val="en-GB"/>
        </w:rPr>
      </w:pPr>
      <w:r w:rsidRPr="00AE5C89">
        <w:rPr>
          <w:b/>
          <w:bCs/>
          <w:i w:val="0"/>
          <w:iCs/>
          <w:lang w:val="en-GB"/>
        </w:rPr>
        <w:t>A:</w:t>
      </w:r>
      <w:r w:rsidRPr="00AE5C89">
        <w:rPr>
          <w:lang w:val="en-GB"/>
        </w:rPr>
        <w:t xml:space="preserve"> Case Fatality Rate of Lassa </w:t>
      </w:r>
      <w:del w:id="45" w:author="David Simons" w:date="2022-10-20T08:51:00Z">
        <w:r w:rsidRPr="00AE5C89" w:rsidDel="004C2461">
          <w:rPr>
            <w:lang w:val="en-GB"/>
          </w:rPr>
          <w:delText xml:space="preserve">fever </w:delText>
        </w:r>
      </w:del>
      <w:ins w:id="46" w:author="David Simons" w:date="2022-10-20T08:51:00Z">
        <w:r w:rsidR="004C2461">
          <w:rPr>
            <w:lang w:val="en-GB"/>
          </w:rPr>
          <w:t>F</w:t>
        </w:r>
        <w:r w:rsidR="004C2461" w:rsidRPr="00AE5C89">
          <w:rPr>
            <w:lang w:val="en-GB"/>
          </w:rPr>
          <w:t xml:space="preserve">ever </w:t>
        </w:r>
      </w:ins>
      <w:r w:rsidRPr="00AE5C89">
        <w:rPr>
          <w:lang w:val="en-GB"/>
        </w:rPr>
        <w:t xml:space="preserve">following development of symptomatic disease and presenting to healthcare using three data sources for estimation. Method 1 uses all reported </w:t>
      </w:r>
      <w:r w:rsidRPr="00AE5C89">
        <w:rPr>
          <w:lang w:val="en-GB"/>
        </w:rPr>
        <w:lastRenderedPageBreak/>
        <w:t>cases and deaths where the CFR is not equal to 0% or 100%. Method 2 uses all reported cases and deaths provided by NCDC data prior to 2021 where the CFR is not equal to 0% or 100%. Method 3 uses all reported cases and deaths from Edo and Ondo state from 2017-2021.</w:t>
      </w:r>
      <w:r w:rsidR="00CA5A5C" w:rsidRPr="00AE5C89">
        <w:rPr>
          <w:lang w:val="en-GB"/>
        </w:rPr>
        <w:t xml:space="preserve"> The black line represents the weighted mean CFR.</w:t>
      </w:r>
      <w:r w:rsidRPr="00AE5C89">
        <w:rPr>
          <w:lang w:val="en-GB"/>
        </w:rPr>
        <w:t xml:space="preserve"> </w:t>
      </w:r>
      <w:r w:rsidRPr="00AE5C89">
        <w:rPr>
          <w:b/>
          <w:bCs/>
          <w:i w:val="0"/>
          <w:iCs/>
          <w:lang w:val="en-GB"/>
        </w:rPr>
        <w:t>B:</w:t>
      </w:r>
      <w:r w:rsidRPr="00AE5C89">
        <w:rPr>
          <w:lang w:val="en-GB"/>
        </w:rPr>
        <w:t xml:space="preserve"> The difference between reported cases and expected cases derived from the number of reported deaths divided by the CFR</w:t>
      </w:r>
      <w:ins w:id="47" w:author="David Simons" w:date="2022-10-20T09:27:00Z">
        <w:r w:rsidR="001B7D41">
          <w:rPr>
            <w:lang w:val="en-GB"/>
          </w:rPr>
          <w:t xml:space="preserve"> (note that the y-axis scale varies by country)</w:t>
        </w:r>
      </w:ins>
      <w:ins w:id="48" w:author="David Simons" w:date="2022-10-20T08:50:00Z">
        <w:r w:rsidR="004C2461">
          <w:rPr>
            <w:lang w:val="en-GB"/>
          </w:rPr>
          <w:t>.</w:t>
        </w:r>
      </w:ins>
    </w:p>
    <w:p w14:paraId="41E24231" w14:textId="779497B6" w:rsidR="006B19F9" w:rsidRPr="00AE5C89" w:rsidRDefault="00000000" w:rsidP="008C5DDC">
      <w:pPr>
        <w:pStyle w:val="BodyText"/>
        <w:spacing w:line="360" w:lineRule="auto"/>
        <w:rPr>
          <w:lang w:val="en-GB"/>
        </w:rPr>
      </w:pPr>
      <w:r w:rsidRPr="00AE5C89">
        <w:rPr>
          <w:lang w:val="en-GB"/>
        </w:rPr>
        <w:t xml:space="preserve">As </w:t>
      </w:r>
      <w:r w:rsidR="005E74E1" w:rsidRPr="00AE5C89">
        <w:rPr>
          <w:lang w:val="en-GB"/>
        </w:rPr>
        <w:t>expected,</w:t>
      </w:r>
      <w:r w:rsidRPr="00AE5C89">
        <w:rPr>
          <w:lang w:val="en-GB"/>
        </w:rPr>
        <w:t xml:space="preserve"> under-reporting is greatest in countries </w:t>
      </w:r>
      <w:del w:id="49" w:author="David Simons" w:date="2022-10-20T08:50:00Z">
        <w:r w:rsidRPr="00AE5C89" w:rsidDel="004C2461">
          <w:rPr>
            <w:lang w:val="en-GB"/>
          </w:rPr>
          <w:delText xml:space="preserve">where </w:delText>
        </w:r>
      </w:del>
      <w:ins w:id="50" w:author="David Simons" w:date="2022-10-20T08:50:00Z">
        <w:r w:rsidR="004C2461">
          <w:rPr>
            <w:lang w:val="en-GB"/>
          </w:rPr>
          <w:t>in which</w:t>
        </w:r>
        <w:r w:rsidR="004C2461" w:rsidRPr="00AE5C89">
          <w:rPr>
            <w:lang w:val="en-GB"/>
          </w:rPr>
          <w:t xml:space="preserve"> </w:t>
        </w:r>
      </w:ins>
      <w:r w:rsidRPr="00AE5C89">
        <w:rPr>
          <w:lang w:val="en-GB"/>
        </w:rPr>
        <w:t xml:space="preserve">Lassa </w:t>
      </w:r>
      <w:ins w:id="51" w:author="David Simons" w:date="2022-10-20T08:50:00Z">
        <w:r w:rsidR="004C2461">
          <w:rPr>
            <w:lang w:val="en-GB"/>
          </w:rPr>
          <w:t>F</w:t>
        </w:r>
      </w:ins>
      <w:del w:id="52" w:author="David Simons" w:date="2022-10-20T08:50:00Z">
        <w:r w:rsidRPr="00AE5C89" w:rsidDel="004C2461">
          <w:rPr>
            <w:lang w:val="en-GB"/>
          </w:rPr>
          <w:delText>f</w:delText>
        </w:r>
      </w:del>
      <w:r w:rsidRPr="00AE5C89">
        <w:rPr>
          <w:lang w:val="en-GB"/>
        </w:rPr>
        <w:t>ever surveillance is not routine</w:t>
      </w:r>
      <w:ins w:id="53" w:author="David Simons" w:date="2022-10-20T09:20:00Z">
        <w:r w:rsidR="00AA69E1">
          <w:rPr>
            <w:lang w:val="en-GB"/>
          </w:rPr>
          <w:t xml:space="preserve"> and there are few reported deaths</w:t>
        </w:r>
      </w:ins>
      <w:r w:rsidRPr="00AE5C89">
        <w:rPr>
          <w:lang w:val="en-GB"/>
        </w:rPr>
        <w:t xml:space="preserve">, i.e., Ghana, </w:t>
      </w:r>
      <w:r w:rsidR="00AE5C89" w:rsidRPr="00AE5C89">
        <w:rPr>
          <w:lang w:val="en-GB"/>
        </w:rPr>
        <w:t>Guinea,</w:t>
      </w:r>
      <w:r w:rsidRPr="00AE5C89">
        <w:rPr>
          <w:lang w:val="en-GB"/>
        </w:rPr>
        <w:t xml:space="preserve"> and Togo (17%, 25% and 38% respectively), conversely in Nigeria and Sierra Leone </w:t>
      </w:r>
      <w:del w:id="54" w:author="David Simons" w:date="2022-10-20T08:52:00Z">
        <w:r w:rsidRPr="00AE5C89" w:rsidDel="004C2461">
          <w:rPr>
            <w:lang w:val="en-GB"/>
          </w:rPr>
          <w:delText xml:space="preserve">where </w:delText>
        </w:r>
      </w:del>
      <w:ins w:id="55" w:author="David Simons" w:date="2022-10-20T08:52:00Z">
        <w:r w:rsidR="004C2461">
          <w:rPr>
            <w:lang w:val="en-GB"/>
          </w:rPr>
          <w:t>in which</w:t>
        </w:r>
        <w:r w:rsidR="004C2461" w:rsidRPr="00AE5C89">
          <w:rPr>
            <w:lang w:val="en-GB"/>
          </w:rPr>
          <w:t xml:space="preserve"> </w:t>
        </w:r>
      </w:ins>
      <w:r w:rsidRPr="00AE5C89">
        <w:rPr>
          <w:lang w:val="en-GB"/>
        </w:rPr>
        <w:t>surveillance is more available</w:t>
      </w:r>
      <w:ins w:id="56" w:author="David Simons" w:date="2022-10-20T08:53:00Z">
        <w:r w:rsidR="004C2461">
          <w:rPr>
            <w:lang w:val="en-GB"/>
          </w:rPr>
          <w:t xml:space="preserve"> </w:t>
        </w:r>
      </w:ins>
      <w:del w:id="57" w:author="David Simons" w:date="2022-10-20T08:52:00Z">
        <w:r w:rsidRPr="00AE5C89" w:rsidDel="004C2461">
          <w:rPr>
            <w:lang w:val="en-GB"/>
          </w:rPr>
          <w:delText>, however, h</w:delText>
        </w:r>
      </w:del>
      <w:del w:id="58" w:author="David Simons" w:date="2022-10-20T09:21:00Z">
        <w:r w:rsidRPr="00AE5C89" w:rsidDel="00AA69E1">
          <w:rPr>
            <w:lang w:val="en-GB"/>
          </w:rPr>
          <w:delText xml:space="preserve">eterogeneous </w:delText>
        </w:r>
      </w:del>
      <w:r w:rsidRPr="00AE5C89">
        <w:rPr>
          <w:lang w:val="en-GB"/>
        </w:rPr>
        <w:t xml:space="preserve">under-reporting was estimated at </w:t>
      </w:r>
      <w:r w:rsidR="005E74E1" w:rsidRPr="00AE5C89">
        <w:rPr>
          <w:lang w:val="en-GB"/>
        </w:rPr>
        <w:t>63</w:t>
      </w:r>
      <w:r w:rsidRPr="00AE5C89">
        <w:rPr>
          <w:lang w:val="en-GB"/>
        </w:rPr>
        <w:t xml:space="preserve">% and 57% respectively. </w:t>
      </w:r>
      <w:ins w:id="59" w:author="David Simons" w:date="2022-10-20T09:22:00Z">
        <w:r w:rsidR="00AA69E1">
          <w:rPr>
            <w:lang w:val="en-GB"/>
          </w:rPr>
          <w:t xml:space="preserve">The lowest proportion of expected cases are reported from Benin (12%) </w:t>
        </w:r>
        <w:r w:rsidR="00D56490">
          <w:rPr>
            <w:lang w:val="en-GB"/>
          </w:rPr>
          <w:t xml:space="preserve">which reports sporadic outbreaks </w:t>
        </w:r>
      </w:ins>
      <w:ins w:id="60" w:author="David Simons" w:date="2022-10-20T09:23:00Z">
        <w:r w:rsidR="00D56490">
          <w:rPr>
            <w:lang w:val="en-GB"/>
          </w:rPr>
          <w:t xml:space="preserve">based on identified deaths </w:t>
        </w:r>
      </w:ins>
      <w:ins w:id="61" w:author="David Simons" w:date="2022-10-20T09:22:00Z">
        <w:r w:rsidR="00D56490">
          <w:rPr>
            <w:lang w:val="en-GB"/>
          </w:rPr>
          <w:t>but has no routine</w:t>
        </w:r>
      </w:ins>
      <w:ins w:id="62" w:author="David Simons" w:date="2022-10-20T09:23:00Z">
        <w:r w:rsidR="00D56490">
          <w:rPr>
            <w:lang w:val="en-GB"/>
          </w:rPr>
          <w:t xml:space="preserve"> surveillance.</w:t>
        </w:r>
      </w:ins>
      <w:ins w:id="63" w:author="David Simons" w:date="2022-10-20T09:22:00Z">
        <w:r w:rsidR="00AA69E1">
          <w:rPr>
            <w:lang w:val="en-GB"/>
          </w:rPr>
          <w:t xml:space="preserve"> </w:t>
        </w:r>
      </w:ins>
      <w:ins w:id="64" w:author="David Simons" w:date="2022-10-20T09:21:00Z">
        <w:r w:rsidR="00AA69E1">
          <w:rPr>
            <w:lang w:val="en-GB"/>
          </w:rPr>
          <w:t xml:space="preserve"> </w:t>
        </w:r>
      </w:ins>
      <w:r w:rsidRPr="00AE5C89">
        <w:rPr>
          <w:lang w:val="en-GB"/>
        </w:rPr>
        <w:t xml:space="preserve">During the last decade </w:t>
      </w:r>
      <w:r w:rsidR="005E74E1" w:rsidRPr="00AE5C89">
        <w:rPr>
          <w:lang w:val="en-GB"/>
        </w:rPr>
        <w:t>5,230</w:t>
      </w:r>
      <w:r w:rsidRPr="00AE5C89">
        <w:rPr>
          <w:lang w:val="en-GB"/>
        </w:rPr>
        <w:t xml:space="preserve"> cases of Lassa </w:t>
      </w:r>
      <w:ins w:id="65" w:author="David Simons" w:date="2022-10-20T09:28:00Z">
        <w:r w:rsidR="001B7D41">
          <w:rPr>
            <w:lang w:val="en-GB"/>
          </w:rPr>
          <w:t>F</w:t>
        </w:r>
      </w:ins>
      <w:del w:id="66" w:author="David Simons" w:date="2022-10-20T09:28:00Z">
        <w:r w:rsidRPr="00AE5C89" w:rsidDel="001B7D41">
          <w:rPr>
            <w:lang w:val="en-GB"/>
          </w:rPr>
          <w:delText>f</w:delText>
        </w:r>
      </w:del>
      <w:r w:rsidRPr="00AE5C89">
        <w:rPr>
          <w:lang w:val="en-GB"/>
        </w:rPr>
        <w:t>ever have been reported</w:t>
      </w:r>
      <w:r w:rsidR="005E74E1" w:rsidRPr="00AE5C89">
        <w:rPr>
          <w:lang w:val="en-GB"/>
        </w:rPr>
        <w:t>, with</w:t>
      </w:r>
      <w:r w:rsidRPr="00AE5C89">
        <w:rPr>
          <w:lang w:val="en-GB"/>
        </w:rPr>
        <w:t xml:space="preserve"> 8,995</w:t>
      </w:r>
      <w:r w:rsidR="005E74E1" w:rsidRPr="00AE5C89">
        <w:rPr>
          <w:lang w:val="en-GB"/>
        </w:rPr>
        <w:t xml:space="preserve"> expected cases</w:t>
      </w:r>
      <w:r w:rsidRPr="00AE5C89">
        <w:rPr>
          <w:lang w:val="en-GB"/>
        </w:rPr>
        <w:t xml:space="preserve">, </w:t>
      </w:r>
      <w:ins w:id="67" w:author="David Simons" w:date="2022-10-20T08:53:00Z">
        <w:r w:rsidR="004C2461">
          <w:rPr>
            <w:lang w:val="en-GB"/>
          </w:rPr>
          <w:t xml:space="preserve">and </w:t>
        </w:r>
      </w:ins>
      <w:r w:rsidRPr="00AE5C89">
        <w:rPr>
          <w:lang w:val="en-GB"/>
        </w:rPr>
        <w:t xml:space="preserve">with an estimated </w:t>
      </w:r>
      <w:r w:rsidR="005E74E1" w:rsidRPr="00AE5C89">
        <w:rPr>
          <w:lang w:val="en-GB"/>
        </w:rPr>
        <w:t>3,765</w:t>
      </w:r>
      <w:r w:rsidRPr="00AE5C89">
        <w:rPr>
          <w:lang w:val="en-GB"/>
        </w:rPr>
        <w:t xml:space="preserve"> unreported cases.</w:t>
      </w:r>
    </w:p>
    <w:p w14:paraId="20122FEA" w14:textId="7BC5D93C" w:rsidR="006B19F9" w:rsidRPr="00AE5C89" w:rsidRDefault="00000000" w:rsidP="008C5DDC">
      <w:pPr>
        <w:pStyle w:val="BodyText"/>
        <w:spacing w:line="360" w:lineRule="auto"/>
        <w:rPr>
          <w:lang w:val="en-GB"/>
        </w:rPr>
      </w:pPr>
      <w:r w:rsidRPr="00AE5C89">
        <w:rPr>
          <w:lang w:val="en-GB"/>
        </w:rPr>
        <w:t xml:space="preserve">These results are sensitive to the number of reported deaths due to Lassa </w:t>
      </w:r>
      <w:del w:id="68" w:author="David Simons" w:date="2022-10-20T08:52:00Z">
        <w:r w:rsidRPr="00AE5C89" w:rsidDel="004C2461">
          <w:rPr>
            <w:lang w:val="en-GB"/>
          </w:rPr>
          <w:delText>fever</w:delText>
        </w:r>
        <w:r w:rsidR="00AD619E" w:rsidRPr="00AE5C89" w:rsidDel="004C2461">
          <w:rPr>
            <w:lang w:val="en-GB"/>
          </w:rPr>
          <w:delText xml:space="preserve"> </w:delText>
        </w:r>
      </w:del>
      <w:ins w:id="69" w:author="David Simons" w:date="2022-10-20T08:52:00Z">
        <w:r w:rsidR="004C2461">
          <w:rPr>
            <w:lang w:val="en-GB"/>
          </w:rPr>
          <w:t>F</w:t>
        </w:r>
        <w:r w:rsidR="004C2461" w:rsidRPr="00AE5C89">
          <w:rPr>
            <w:lang w:val="en-GB"/>
          </w:rPr>
          <w:t xml:space="preserve">ever </w:t>
        </w:r>
      </w:ins>
      <w:r w:rsidR="00AD619E" w:rsidRPr="00AE5C89">
        <w:rPr>
          <w:lang w:val="en-GB"/>
        </w:rPr>
        <w:t>which are likely to suffer from variable reporting by country</w:t>
      </w:r>
      <w:r w:rsidRPr="00AE5C89">
        <w:rPr>
          <w:lang w:val="en-GB"/>
        </w:rPr>
        <w:t>.</w:t>
      </w:r>
      <w:r w:rsidR="00AD619E" w:rsidRPr="00AE5C89">
        <w:rPr>
          <w:lang w:val="en-GB"/>
        </w:rPr>
        <w:t xml:space="preserve"> As deaths are associated with individuals who present to clinical settings following symptoms</w:t>
      </w:r>
      <w:ins w:id="70" w:author="David Simons" w:date="2022-10-20T08:53:00Z">
        <w:r w:rsidR="004C2461">
          <w:rPr>
            <w:lang w:val="en-GB"/>
          </w:rPr>
          <w:t>,</w:t>
        </w:r>
      </w:ins>
      <w:r w:rsidR="00AD619E" w:rsidRPr="00AE5C89">
        <w:rPr>
          <w:lang w:val="en-GB"/>
        </w:rPr>
        <w:t xml:space="preserve"> this method is unable to estimate the absolute number of cases </w:t>
      </w:r>
      <w:proofErr w:type="gramStart"/>
      <w:r w:rsidR="00AD619E" w:rsidRPr="00AE5C89">
        <w:rPr>
          <w:lang w:val="en-GB"/>
        </w:rPr>
        <w:t xml:space="preserve">in a </w:t>
      </w:r>
      <w:ins w:id="71" w:author="David Simons" w:date="2022-10-20T08:53:00Z">
        <w:r w:rsidR="004C2461">
          <w:rPr>
            <w:lang w:val="en-GB"/>
          </w:rPr>
          <w:t>given</w:t>
        </w:r>
        <w:proofErr w:type="gramEnd"/>
        <w:r w:rsidR="004C2461">
          <w:rPr>
            <w:lang w:val="en-GB"/>
          </w:rPr>
          <w:t xml:space="preserve"> </w:t>
        </w:r>
      </w:ins>
      <w:r w:rsidR="00AD619E" w:rsidRPr="00AE5C89">
        <w:rPr>
          <w:lang w:val="en-GB"/>
        </w:rPr>
        <w:t>community</w:t>
      </w:r>
      <w:r w:rsidRPr="00AE5C89">
        <w:rPr>
          <w:lang w:val="en-GB"/>
        </w:rPr>
        <w:t xml:space="preserve">. </w:t>
      </w:r>
      <w:r w:rsidR="00AD619E" w:rsidRPr="00AE5C89">
        <w:rPr>
          <w:lang w:val="en-GB"/>
        </w:rPr>
        <w:t xml:space="preserve">The CFR of Lassa </w:t>
      </w:r>
      <w:del w:id="72" w:author="David Simons" w:date="2022-10-20T08:52:00Z">
        <w:r w:rsidR="00AD619E" w:rsidRPr="00AE5C89" w:rsidDel="004C2461">
          <w:rPr>
            <w:lang w:val="en-GB"/>
          </w:rPr>
          <w:delText xml:space="preserve">fever </w:delText>
        </w:r>
      </w:del>
      <w:ins w:id="73" w:author="David Simons" w:date="2022-10-20T08:52:00Z">
        <w:r w:rsidR="004C2461">
          <w:rPr>
            <w:lang w:val="en-GB"/>
          </w:rPr>
          <w:t>F</w:t>
        </w:r>
        <w:r w:rsidR="004C2461" w:rsidRPr="00AE5C89">
          <w:rPr>
            <w:lang w:val="en-GB"/>
          </w:rPr>
          <w:t xml:space="preserve">ever </w:t>
        </w:r>
      </w:ins>
      <w:r w:rsidR="00AD619E" w:rsidRPr="00AE5C89">
        <w:rPr>
          <w:lang w:val="en-GB"/>
        </w:rPr>
        <w:t xml:space="preserve">has been treated as spatially non-varying, </w:t>
      </w:r>
      <w:ins w:id="74" w:author="David Simons" w:date="2022-10-20T08:53:00Z">
        <w:r w:rsidR="004C2461">
          <w:rPr>
            <w:lang w:val="en-GB"/>
          </w:rPr>
          <w:t xml:space="preserve">while </w:t>
        </w:r>
      </w:ins>
      <w:r w:rsidR="00AD619E" w:rsidRPr="00AE5C89">
        <w:rPr>
          <w:lang w:val="en-GB"/>
        </w:rPr>
        <w:t>the impact of the known different viral strains on disease severity is currently unknown.</w:t>
      </w:r>
    </w:p>
    <w:p w14:paraId="74C4DCE0" w14:textId="448057B4" w:rsidR="006B19F9" w:rsidRPr="00AE5C89" w:rsidRDefault="00000000" w:rsidP="008C5DDC">
      <w:pPr>
        <w:pStyle w:val="Heading1"/>
        <w:spacing w:line="360" w:lineRule="auto"/>
        <w:rPr>
          <w:lang w:val="en-GB"/>
        </w:rPr>
      </w:pPr>
      <w:bookmarkStart w:id="75" w:name="conclusion"/>
      <w:bookmarkEnd w:id="39"/>
      <w:r w:rsidRPr="00AE5C89">
        <w:rPr>
          <w:lang w:val="en-GB"/>
        </w:rPr>
        <w:t>Conclusion</w:t>
      </w:r>
    </w:p>
    <w:p w14:paraId="0AB16FF5" w14:textId="0B143D81" w:rsidR="00AD619E" w:rsidRPr="00AE5C89" w:rsidRDefault="00AD619E" w:rsidP="008C5DDC">
      <w:pPr>
        <w:pStyle w:val="BodyText"/>
        <w:spacing w:line="360" w:lineRule="auto"/>
        <w:rPr>
          <w:lang w:val="en-GB"/>
        </w:rPr>
      </w:pPr>
      <w:r w:rsidRPr="00AE5C89">
        <w:rPr>
          <w:lang w:val="en-GB"/>
        </w:rPr>
        <w:t xml:space="preserve">The number of observed cases of Lassa </w:t>
      </w:r>
      <w:del w:id="76" w:author="David Simons" w:date="2022-10-20T08:52:00Z">
        <w:r w:rsidRPr="00AE5C89" w:rsidDel="004C2461">
          <w:rPr>
            <w:lang w:val="en-GB"/>
          </w:rPr>
          <w:delText xml:space="preserve">fever </w:delText>
        </w:r>
      </w:del>
      <w:ins w:id="77" w:author="David Simons" w:date="2022-10-20T08:52:00Z">
        <w:r w:rsidR="004C2461">
          <w:rPr>
            <w:lang w:val="en-GB"/>
          </w:rPr>
          <w:t>F</w:t>
        </w:r>
        <w:r w:rsidR="004C2461" w:rsidRPr="00AE5C89">
          <w:rPr>
            <w:lang w:val="en-GB"/>
          </w:rPr>
          <w:t xml:space="preserve">ever </w:t>
        </w:r>
      </w:ins>
      <w:r w:rsidRPr="00AE5C89">
        <w:rPr>
          <w:lang w:val="en-GB"/>
        </w:rPr>
        <w:t xml:space="preserve">is </w:t>
      </w:r>
      <w:del w:id="78" w:author="David Simons" w:date="2022-10-20T08:53:00Z">
        <w:r w:rsidRPr="00AE5C89" w:rsidDel="004C2461">
          <w:rPr>
            <w:lang w:val="en-GB"/>
          </w:rPr>
          <w:delText xml:space="preserve">a </w:delText>
        </w:r>
      </w:del>
      <w:r w:rsidRPr="00AE5C89">
        <w:rPr>
          <w:lang w:val="en-GB"/>
        </w:rPr>
        <w:t>significantly under-reported. This analysis has been performed to draw attention to the limitations in using reported case numbers when estimating the risk of disease in endemic countries and the risk of cases being exported from endemic countries.</w:t>
      </w:r>
    </w:p>
    <w:p w14:paraId="62CFA8B5" w14:textId="6BFC893A" w:rsidR="00C32EF7" w:rsidRPr="00AE5C89" w:rsidRDefault="00C32EF7" w:rsidP="00C32EF7">
      <w:pPr>
        <w:pStyle w:val="Heading1"/>
        <w:spacing w:line="360" w:lineRule="auto"/>
        <w:rPr>
          <w:lang w:val="en-GB"/>
        </w:rPr>
      </w:pPr>
      <w:r w:rsidRPr="00AE5C89">
        <w:rPr>
          <w:lang w:val="en-GB"/>
        </w:rPr>
        <w:lastRenderedPageBreak/>
        <w:t>Funding</w:t>
      </w:r>
    </w:p>
    <w:p w14:paraId="3ACA3901" w14:textId="36B59B41" w:rsidR="004C59D5" w:rsidRDefault="004C59D5" w:rsidP="00C32EF7">
      <w:pPr>
        <w:pStyle w:val="Heading1"/>
        <w:spacing w:line="360" w:lineRule="auto"/>
        <w:rPr>
          <w:rFonts w:asciiTheme="minorHAnsi" w:eastAsiaTheme="minorHAnsi" w:hAnsiTheme="minorHAnsi" w:cstheme="minorBidi"/>
          <w:b w:val="0"/>
          <w:bCs w:val="0"/>
          <w:color w:val="auto"/>
          <w:sz w:val="24"/>
          <w:szCs w:val="24"/>
          <w:lang w:val="en-GB"/>
        </w:rPr>
      </w:pPr>
      <w:r w:rsidRPr="004C59D5">
        <w:rPr>
          <w:rFonts w:asciiTheme="minorHAnsi" w:eastAsiaTheme="minorHAnsi" w:hAnsiTheme="minorHAnsi" w:cstheme="minorBidi"/>
          <w:b w:val="0"/>
          <w:bCs w:val="0"/>
          <w:color w:val="auto"/>
          <w:sz w:val="24"/>
          <w:szCs w:val="24"/>
          <w:lang w:val="en-GB"/>
        </w:rPr>
        <w:t>DS is supported by a PhD studentship from the UK Biotechnology and Biological Sciences Research Council [BB/M009513/1]</w:t>
      </w:r>
      <w:r>
        <w:rPr>
          <w:rFonts w:asciiTheme="minorHAnsi" w:eastAsiaTheme="minorHAnsi" w:hAnsiTheme="minorHAnsi" w:cstheme="minorBidi"/>
          <w:b w:val="0"/>
          <w:bCs w:val="0"/>
          <w:color w:val="auto"/>
          <w:sz w:val="24"/>
          <w:szCs w:val="24"/>
          <w:lang w:val="en-GB"/>
        </w:rPr>
        <w:t>.</w:t>
      </w:r>
    </w:p>
    <w:p w14:paraId="2A8F48D2" w14:textId="2B38BD7D" w:rsidR="00C32EF7" w:rsidRPr="00AE5C89" w:rsidRDefault="00C32EF7" w:rsidP="00C32EF7">
      <w:pPr>
        <w:pStyle w:val="Heading1"/>
        <w:spacing w:line="360" w:lineRule="auto"/>
        <w:rPr>
          <w:lang w:val="en-GB"/>
        </w:rPr>
      </w:pPr>
      <w:r w:rsidRPr="00AE5C89">
        <w:rPr>
          <w:lang w:val="en-GB"/>
        </w:rPr>
        <w:t>Conflicts of interest</w:t>
      </w:r>
    </w:p>
    <w:p w14:paraId="08F64801" w14:textId="19D8E806" w:rsidR="00C32EF7" w:rsidRPr="00AE5C89" w:rsidRDefault="00C32EF7" w:rsidP="00C32EF7">
      <w:pPr>
        <w:pStyle w:val="BodyText"/>
        <w:rPr>
          <w:lang w:val="en-GB"/>
        </w:rPr>
      </w:pPr>
      <w:r w:rsidRPr="00AE5C89">
        <w:rPr>
          <w:lang w:val="en-GB"/>
        </w:rPr>
        <w:t>None declared.</w:t>
      </w:r>
    </w:p>
    <w:p w14:paraId="591CAFCF" w14:textId="7E341A52" w:rsidR="00C32EF7" w:rsidRPr="00AE5C89" w:rsidRDefault="00C32EF7" w:rsidP="00C32EF7">
      <w:pPr>
        <w:pStyle w:val="Heading1"/>
        <w:spacing w:line="360" w:lineRule="auto"/>
        <w:rPr>
          <w:lang w:val="en-GB"/>
        </w:rPr>
      </w:pPr>
      <w:r w:rsidRPr="00AE5C89">
        <w:rPr>
          <w:lang w:val="en-GB"/>
        </w:rPr>
        <w:t>Ethical approval</w:t>
      </w:r>
    </w:p>
    <w:p w14:paraId="69D2B241" w14:textId="18849003" w:rsidR="00C32EF7" w:rsidRPr="00AE5C89" w:rsidRDefault="00C32EF7" w:rsidP="004C59D5">
      <w:pPr>
        <w:pStyle w:val="BodyText"/>
        <w:rPr>
          <w:lang w:val="en-GB"/>
        </w:rPr>
      </w:pPr>
      <w:r w:rsidRPr="00AE5C89">
        <w:rPr>
          <w:lang w:val="en-GB"/>
        </w:rPr>
        <w:t>Not required.</w:t>
      </w:r>
    </w:p>
    <w:p w14:paraId="5A95877E" w14:textId="77777777" w:rsidR="00991598" w:rsidRPr="00AE5C89" w:rsidRDefault="00991598" w:rsidP="008C5DDC">
      <w:pPr>
        <w:pStyle w:val="Heading1"/>
        <w:spacing w:line="360" w:lineRule="auto"/>
        <w:rPr>
          <w:lang w:val="en-GB"/>
        </w:rPr>
      </w:pPr>
      <w:bookmarkStart w:id="79" w:name="data-availability"/>
      <w:r w:rsidRPr="00AE5C89">
        <w:rPr>
          <w:lang w:val="en-GB"/>
        </w:rPr>
        <w:t>Data availability</w:t>
      </w:r>
    </w:p>
    <w:p w14:paraId="50DA1CF3" w14:textId="5AE3854C" w:rsidR="00991598" w:rsidRPr="00AE5C89" w:rsidRDefault="00991598" w:rsidP="008C5DDC">
      <w:pPr>
        <w:pStyle w:val="FirstParagraph"/>
        <w:spacing w:line="360" w:lineRule="auto"/>
        <w:rPr>
          <w:lang w:val="en-GB"/>
        </w:rPr>
      </w:pPr>
      <w:r w:rsidRPr="00AE5C89">
        <w:rPr>
          <w:lang w:val="en-GB"/>
        </w:rPr>
        <w:t xml:space="preserve">All data is </w:t>
      </w:r>
      <w:del w:id="80" w:author="David Simons" w:date="2022-10-20T09:46:00Z">
        <w:r w:rsidRPr="00AE5C89" w:rsidDel="00BE47EE">
          <w:rPr>
            <w:lang w:val="en-GB"/>
          </w:rPr>
          <w:delText>openly access</w:delText>
        </w:r>
      </w:del>
      <w:ins w:id="81" w:author="David Simons" w:date="2022-10-20T09:46:00Z">
        <w:r w:rsidR="00BE47EE">
          <w:rPr>
            <w:lang w:val="en-GB"/>
          </w:rPr>
          <w:t>available from open access sources</w:t>
        </w:r>
      </w:ins>
      <w:r w:rsidRPr="00AE5C89">
        <w:rPr>
          <w:lang w:val="en-GB"/>
        </w:rPr>
        <w:t xml:space="preserve">. Analysis code and data to reproduce this analysis are available from </w:t>
      </w:r>
      <w:hyperlink r:id="rId8">
        <w:r w:rsidRPr="00AE5C89">
          <w:rPr>
            <w:rStyle w:val="Hyperlink"/>
            <w:lang w:val="en-GB"/>
          </w:rPr>
          <w:t>https://github.com/DidDrog11/lassa_underreporting</w:t>
        </w:r>
      </w:hyperlink>
      <w:r w:rsidRPr="00AE5C89">
        <w:rPr>
          <w:lang w:val="en-GB"/>
        </w:rPr>
        <w:t xml:space="preserve">. </w:t>
      </w:r>
      <w:del w:id="82" w:author="David Simons" w:date="2022-10-20T09:46:00Z">
        <w:r w:rsidRPr="00AE5C89" w:rsidDel="00BE47EE">
          <w:rPr>
            <w:lang w:val="en-GB"/>
          </w:rPr>
          <w:delText xml:space="preserve">Sources </w:delText>
        </w:r>
      </w:del>
      <w:ins w:id="83" w:author="David Simons" w:date="2022-10-20T09:46:00Z">
        <w:r w:rsidR="00BE47EE">
          <w:rPr>
            <w:lang w:val="en-GB"/>
          </w:rPr>
          <w:t>Publication s</w:t>
        </w:r>
        <w:r w:rsidR="00BE47EE" w:rsidRPr="00AE5C89">
          <w:rPr>
            <w:lang w:val="en-GB"/>
          </w:rPr>
          <w:t xml:space="preserve">ources </w:t>
        </w:r>
      </w:ins>
      <w:r w:rsidRPr="00AE5C89">
        <w:rPr>
          <w:lang w:val="en-GB"/>
        </w:rPr>
        <w:t xml:space="preserve">for included data are included in the </w:t>
      </w:r>
      <w:del w:id="84" w:author="David Simons" w:date="2022-10-20T09:46:00Z">
        <w:r w:rsidRPr="00AE5C89" w:rsidDel="00BE47EE">
          <w:rPr>
            <w:lang w:val="en-GB"/>
          </w:rPr>
          <w:delText xml:space="preserve">available </w:delText>
        </w:r>
      </w:del>
      <w:ins w:id="85" w:author="David Simons" w:date="2022-10-20T09:46:00Z">
        <w:r w:rsidR="00BE47EE">
          <w:rPr>
            <w:lang w:val="en-GB"/>
          </w:rPr>
          <w:t>supplemental</w:t>
        </w:r>
        <w:r w:rsidR="00BE47EE" w:rsidRPr="00AE5C89">
          <w:rPr>
            <w:lang w:val="en-GB"/>
          </w:rPr>
          <w:t xml:space="preserve"> </w:t>
        </w:r>
      </w:ins>
      <w:r w:rsidRPr="00AE5C89">
        <w:rPr>
          <w:lang w:val="en-GB"/>
        </w:rPr>
        <w:t>dataset</w:t>
      </w:r>
      <w:ins w:id="86" w:author="David Simons" w:date="2022-10-20T09:46:00Z">
        <w:r w:rsidR="00BE47EE">
          <w:rPr>
            <w:lang w:val="en-GB"/>
          </w:rPr>
          <w:t xml:space="preserve"> and at the above repository</w:t>
        </w:r>
      </w:ins>
      <w:r w:rsidRPr="00AE5C89">
        <w:rPr>
          <w:lang w:val="en-GB"/>
        </w:rPr>
        <w:t>.</w:t>
      </w:r>
      <w:bookmarkEnd w:id="79"/>
    </w:p>
    <w:p w14:paraId="06D4A40A" w14:textId="6276E843" w:rsidR="00AD619E" w:rsidRPr="00AE5C89" w:rsidRDefault="00AD619E" w:rsidP="008C5DDC">
      <w:pPr>
        <w:pStyle w:val="Heading1"/>
        <w:spacing w:line="360" w:lineRule="auto"/>
        <w:rPr>
          <w:lang w:val="en-GB"/>
        </w:rPr>
      </w:pPr>
      <w:r w:rsidRPr="00AE5C89">
        <w:rPr>
          <w:lang w:val="en-GB"/>
        </w:rPr>
        <w:t>References</w:t>
      </w:r>
    </w:p>
    <w:p w14:paraId="3F5A7868" w14:textId="77777777" w:rsidR="006B19F9" w:rsidRPr="00AE5C89" w:rsidRDefault="00000000" w:rsidP="008C5DDC">
      <w:pPr>
        <w:pStyle w:val="Bibliography"/>
        <w:spacing w:line="360" w:lineRule="auto"/>
        <w:rPr>
          <w:lang w:val="en-GB"/>
        </w:rPr>
      </w:pPr>
      <w:bookmarkStart w:id="87" w:name="ref-balogun_lassa_2021"/>
      <w:bookmarkStart w:id="88" w:name="refs"/>
      <w:r w:rsidRPr="00AE5C89">
        <w:rPr>
          <w:lang w:val="en-GB"/>
        </w:rPr>
        <w:t xml:space="preserve">Balogun, Oluwafemi O., Oluwatosin W. Akande, and Davidson H. Hamer. 2021. “Lassa Fever: An Evolving Emergency in West Africa.” </w:t>
      </w:r>
      <w:r w:rsidRPr="00AE5C89">
        <w:rPr>
          <w:i/>
          <w:iCs/>
          <w:lang w:val="en-GB"/>
        </w:rPr>
        <w:t>The American Journal of Tropical Medicine and Hygiene</w:t>
      </w:r>
      <w:r w:rsidRPr="00AE5C89">
        <w:rPr>
          <w:lang w:val="en-GB"/>
        </w:rPr>
        <w:t xml:space="preserve"> 104 (2): 466–73. </w:t>
      </w:r>
      <w:hyperlink r:id="rId9">
        <w:r w:rsidRPr="00AE5C89">
          <w:rPr>
            <w:rStyle w:val="Hyperlink"/>
            <w:lang w:val="en-GB"/>
          </w:rPr>
          <w:t>https://doi.org/10.4269/ajtmh.20-0487</w:t>
        </w:r>
      </w:hyperlink>
      <w:r w:rsidRPr="00AE5C89">
        <w:rPr>
          <w:lang w:val="en-GB"/>
        </w:rPr>
        <w:t>.</w:t>
      </w:r>
    </w:p>
    <w:p w14:paraId="0CCA1184" w14:textId="77777777" w:rsidR="006B19F9" w:rsidRPr="00AE5C89" w:rsidRDefault="00000000" w:rsidP="008C5DDC">
      <w:pPr>
        <w:pStyle w:val="Bibliography"/>
        <w:spacing w:line="360" w:lineRule="auto"/>
        <w:rPr>
          <w:lang w:val="en-GB"/>
        </w:rPr>
      </w:pPr>
      <w:bookmarkStart w:id="89" w:name="ref-duvignaud_lassa_2021"/>
      <w:bookmarkEnd w:id="87"/>
      <w:proofErr w:type="spellStart"/>
      <w:r w:rsidRPr="00AE5C89">
        <w:rPr>
          <w:lang w:val="en-GB"/>
        </w:rPr>
        <w:t>Duvignaud</w:t>
      </w:r>
      <w:proofErr w:type="spellEnd"/>
      <w:r w:rsidRPr="00AE5C89">
        <w:rPr>
          <w:lang w:val="en-GB"/>
        </w:rPr>
        <w:t xml:space="preserve">, Alexandre, Marie </w:t>
      </w:r>
      <w:proofErr w:type="spellStart"/>
      <w:r w:rsidRPr="00AE5C89">
        <w:rPr>
          <w:lang w:val="en-GB"/>
        </w:rPr>
        <w:t>Jaspard</w:t>
      </w:r>
      <w:proofErr w:type="spellEnd"/>
      <w:r w:rsidRPr="00AE5C89">
        <w:rPr>
          <w:lang w:val="en-GB"/>
        </w:rPr>
        <w:t xml:space="preserve">, </w:t>
      </w:r>
      <w:proofErr w:type="spellStart"/>
      <w:r w:rsidRPr="00AE5C89">
        <w:rPr>
          <w:lang w:val="en-GB"/>
        </w:rPr>
        <w:t>Ijeoma</w:t>
      </w:r>
      <w:proofErr w:type="spellEnd"/>
      <w:r w:rsidRPr="00AE5C89">
        <w:rPr>
          <w:lang w:val="en-GB"/>
        </w:rPr>
        <w:t xml:space="preserve"> </w:t>
      </w:r>
      <w:proofErr w:type="spellStart"/>
      <w:r w:rsidRPr="00AE5C89">
        <w:rPr>
          <w:lang w:val="en-GB"/>
        </w:rPr>
        <w:t>Chukwudumebi</w:t>
      </w:r>
      <w:proofErr w:type="spellEnd"/>
      <w:r w:rsidRPr="00AE5C89">
        <w:rPr>
          <w:lang w:val="en-GB"/>
        </w:rPr>
        <w:t xml:space="preserve"> </w:t>
      </w:r>
      <w:proofErr w:type="spellStart"/>
      <w:r w:rsidRPr="00AE5C89">
        <w:rPr>
          <w:lang w:val="en-GB"/>
        </w:rPr>
        <w:t>Etafo</w:t>
      </w:r>
      <w:proofErr w:type="spellEnd"/>
      <w:r w:rsidRPr="00AE5C89">
        <w:rPr>
          <w:lang w:val="en-GB"/>
        </w:rPr>
        <w:t xml:space="preserve">, Delphine </w:t>
      </w:r>
      <w:proofErr w:type="spellStart"/>
      <w:r w:rsidRPr="00AE5C89">
        <w:rPr>
          <w:lang w:val="en-GB"/>
        </w:rPr>
        <w:t>Gabillard</w:t>
      </w:r>
      <w:proofErr w:type="spellEnd"/>
      <w:r w:rsidRPr="00AE5C89">
        <w:rPr>
          <w:lang w:val="en-GB"/>
        </w:rPr>
        <w:t xml:space="preserve">, </w:t>
      </w:r>
      <w:proofErr w:type="spellStart"/>
      <w:r w:rsidRPr="00AE5C89">
        <w:rPr>
          <w:lang w:val="en-GB"/>
        </w:rPr>
        <w:t>Béatrice</w:t>
      </w:r>
      <w:proofErr w:type="spellEnd"/>
      <w:r w:rsidRPr="00AE5C89">
        <w:rPr>
          <w:lang w:val="en-GB"/>
        </w:rPr>
        <w:t xml:space="preserve"> Serra, </w:t>
      </w:r>
      <w:proofErr w:type="spellStart"/>
      <w:r w:rsidRPr="00AE5C89">
        <w:rPr>
          <w:lang w:val="en-GB"/>
        </w:rPr>
        <w:t>Chukwuyem</w:t>
      </w:r>
      <w:proofErr w:type="spellEnd"/>
      <w:r w:rsidRPr="00AE5C89">
        <w:rPr>
          <w:lang w:val="en-GB"/>
        </w:rPr>
        <w:t xml:space="preserve"> </w:t>
      </w:r>
      <w:proofErr w:type="spellStart"/>
      <w:r w:rsidRPr="00AE5C89">
        <w:rPr>
          <w:lang w:val="en-GB"/>
        </w:rPr>
        <w:t>Abejegah</w:t>
      </w:r>
      <w:proofErr w:type="spellEnd"/>
      <w:r w:rsidRPr="00AE5C89">
        <w:rPr>
          <w:lang w:val="en-GB"/>
        </w:rPr>
        <w:t xml:space="preserve">, Camille le Gal, et al. 2021. “Lassa Fever Outcomes and Prognostic Factors in Nigeria (LASCOPE): A Prospective Cohort Study.” </w:t>
      </w:r>
      <w:r w:rsidRPr="00AE5C89">
        <w:rPr>
          <w:i/>
          <w:iCs/>
          <w:lang w:val="en-GB"/>
        </w:rPr>
        <w:t>The Lancet Global Health</w:t>
      </w:r>
      <w:r w:rsidRPr="00AE5C89">
        <w:rPr>
          <w:lang w:val="en-GB"/>
        </w:rPr>
        <w:t xml:space="preserve"> 9 (4): e469–78. </w:t>
      </w:r>
      <w:hyperlink r:id="rId10">
        <w:r w:rsidRPr="00AE5C89">
          <w:rPr>
            <w:rStyle w:val="Hyperlink"/>
            <w:lang w:val="en-GB"/>
          </w:rPr>
          <w:t>https://doi.org/10.1016/S2214-109X(20)30518-0</w:t>
        </w:r>
      </w:hyperlink>
      <w:r w:rsidRPr="00AE5C89">
        <w:rPr>
          <w:lang w:val="en-GB"/>
        </w:rPr>
        <w:t>.</w:t>
      </w:r>
    </w:p>
    <w:p w14:paraId="3F0E9F5D" w14:textId="77777777" w:rsidR="006B19F9" w:rsidRPr="00AE5C89" w:rsidRDefault="00000000" w:rsidP="008C5DDC">
      <w:pPr>
        <w:pStyle w:val="Bibliography"/>
        <w:spacing w:line="360" w:lineRule="auto"/>
        <w:rPr>
          <w:lang w:val="en-GB"/>
        </w:rPr>
      </w:pPr>
      <w:bookmarkStart w:id="90" w:name="ref-redding_geographical_2021"/>
      <w:bookmarkEnd w:id="89"/>
      <w:r w:rsidRPr="00AE5C89">
        <w:rPr>
          <w:lang w:val="en-GB"/>
        </w:rPr>
        <w:lastRenderedPageBreak/>
        <w:t xml:space="preserve">Redding, David W., Rory Gibb, </w:t>
      </w:r>
      <w:proofErr w:type="spellStart"/>
      <w:r w:rsidRPr="00AE5C89">
        <w:rPr>
          <w:lang w:val="en-GB"/>
        </w:rPr>
        <w:t>Chioma</w:t>
      </w:r>
      <w:proofErr w:type="spellEnd"/>
      <w:r w:rsidRPr="00AE5C89">
        <w:rPr>
          <w:lang w:val="en-GB"/>
        </w:rPr>
        <w:t xml:space="preserve"> C. Dan-</w:t>
      </w:r>
      <w:proofErr w:type="spellStart"/>
      <w:r w:rsidRPr="00AE5C89">
        <w:rPr>
          <w:lang w:val="en-GB"/>
        </w:rPr>
        <w:t>Nwafor</w:t>
      </w:r>
      <w:proofErr w:type="spellEnd"/>
      <w:r w:rsidRPr="00AE5C89">
        <w:rPr>
          <w:lang w:val="en-GB"/>
        </w:rPr>
        <w:t xml:space="preserve">, Elsie A. </w:t>
      </w:r>
      <w:proofErr w:type="spellStart"/>
      <w:r w:rsidRPr="00AE5C89">
        <w:rPr>
          <w:lang w:val="en-GB"/>
        </w:rPr>
        <w:t>Ilori</w:t>
      </w:r>
      <w:proofErr w:type="spellEnd"/>
      <w:r w:rsidRPr="00AE5C89">
        <w:rPr>
          <w:lang w:val="en-GB"/>
        </w:rPr>
        <w:t xml:space="preserve">, </w:t>
      </w:r>
      <w:proofErr w:type="spellStart"/>
      <w:r w:rsidRPr="00AE5C89">
        <w:rPr>
          <w:lang w:val="en-GB"/>
        </w:rPr>
        <w:t>Rimamdeyati</w:t>
      </w:r>
      <w:proofErr w:type="spellEnd"/>
      <w:r w:rsidRPr="00AE5C89">
        <w:rPr>
          <w:lang w:val="en-GB"/>
        </w:rPr>
        <w:t xml:space="preserve"> Usman </w:t>
      </w:r>
      <w:proofErr w:type="spellStart"/>
      <w:r w:rsidRPr="00AE5C89">
        <w:rPr>
          <w:lang w:val="en-GB"/>
        </w:rPr>
        <w:t>Yashe</w:t>
      </w:r>
      <w:proofErr w:type="spellEnd"/>
      <w:r w:rsidRPr="00AE5C89">
        <w:rPr>
          <w:lang w:val="en-GB"/>
        </w:rPr>
        <w:t xml:space="preserve">, </w:t>
      </w:r>
      <w:proofErr w:type="spellStart"/>
      <w:r w:rsidRPr="00AE5C89">
        <w:rPr>
          <w:lang w:val="en-GB"/>
        </w:rPr>
        <w:t>Saliu</w:t>
      </w:r>
      <w:proofErr w:type="spellEnd"/>
      <w:r w:rsidRPr="00AE5C89">
        <w:rPr>
          <w:lang w:val="en-GB"/>
        </w:rPr>
        <w:t xml:space="preserve"> H. Oladele, Michael O. </w:t>
      </w:r>
      <w:proofErr w:type="spellStart"/>
      <w:r w:rsidRPr="00AE5C89">
        <w:rPr>
          <w:lang w:val="en-GB"/>
        </w:rPr>
        <w:t>Amedu</w:t>
      </w:r>
      <w:proofErr w:type="spellEnd"/>
      <w:r w:rsidRPr="00AE5C89">
        <w:rPr>
          <w:lang w:val="en-GB"/>
        </w:rPr>
        <w:t xml:space="preserve">, et al. 2021. “Geographical Drivers and Climate-Linked Dynamics of Lassa Fever in Nigeria.” </w:t>
      </w:r>
      <w:r w:rsidRPr="00AE5C89">
        <w:rPr>
          <w:i/>
          <w:iCs/>
          <w:lang w:val="en-GB"/>
        </w:rPr>
        <w:t>Nature Communications</w:t>
      </w:r>
      <w:r w:rsidRPr="00AE5C89">
        <w:rPr>
          <w:lang w:val="en-GB"/>
        </w:rPr>
        <w:t xml:space="preserve"> 12 (1): 5759. </w:t>
      </w:r>
      <w:hyperlink r:id="rId11">
        <w:r w:rsidRPr="00AE5C89">
          <w:rPr>
            <w:rStyle w:val="Hyperlink"/>
            <w:lang w:val="en-GB"/>
          </w:rPr>
          <w:t>https://doi.org/10.1038/s41467-021-25910-y</w:t>
        </w:r>
      </w:hyperlink>
      <w:r w:rsidRPr="00AE5C89">
        <w:rPr>
          <w:lang w:val="en-GB"/>
        </w:rPr>
        <w:t>.</w:t>
      </w:r>
    </w:p>
    <w:p w14:paraId="2F048548" w14:textId="77777777" w:rsidR="006B19F9" w:rsidRPr="00AE5C89" w:rsidRDefault="00000000" w:rsidP="008C5DDC">
      <w:pPr>
        <w:pStyle w:val="Bibliography"/>
        <w:spacing w:line="360" w:lineRule="auto"/>
        <w:rPr>
          <w:lang w:val="en-GB"/>
        </w:rPr>
      </w:pPr>
      <w:bookmarkStart w:id="91" w:name="ref-shaffer_lassa_2014"/>
      <w:bookmarkEnd w:id="90"/>
      <w:r w:rsidRPr="00AE5C89">
        <w:rPr>
          <w:lang w:val="en-GB"/>
        </w:rPr>
        <w:t xml:space="preserve">Shaffer, Jeffrey G., Donald S. Grant, John S. Schieffelin, Matt L. </w:t>
      </w:r>
      <w:proofErr w:type="spellStart"/>
      <w:r w:rsidRPr="00AE5C89">
        <w:rPr>
          <w:lang w:val="en-GB"/>
        </w:rPr>
        <w:t>Boisen</w:t>
      </w:r>
      <w:proofErr w:type="spellEnd"/>
      <w:r w:rsidRPr="00AE5C89">
        <w:rPr>
          <w:lang w:val="en-GB"/>
        </w:rPr>
        <w:t xml:space="preserve">, Augustine </w:t>
      </w:r>
      <w:proofErr w:type="spellStart"/>
      <w:r w:rsidRPr="00AE5C89">
        <w:rPr>
          <w:lang w:val="en-GB"/>
        </w:rPr>
        <w:t>Goba</w:t>
      </w:r>
      <w:proofErr w:type="spellEnd"/>
      <w:r w:rsidRPr="00AE5C89">
        <w:rPr>
          <w:lang w:val="en-GB"/>
        </w:rPr>
        <w:t xml:space="preserve">, Jessica N. Hartnett, Danielle C. Levy, et al. 2014. “Lassa Fever in Post-Conflict Sierra Leone.” </w:t>
      </w:r>
      <w:r w:rsidRPr="00AE5C89">
        <w:rPr>
          <w:i/>
          <w:iCs/>
          <w:lang w:val="en-GB"/>
        </w:rPr>
        <w:t>PLOS Neglected Tropical Diseases</w:t>
      </w:r>
      <w:r w:rsidRPr="00AE5C89">
        <w:rPr>
          <w:lang w:val="en-GB"/>
        </w:rPr>
        <w:t xml:space="preserve"> 8 (3): e2748. </w:t>
      </w:r>
      <w:hyperlink r:id="rId12">
        <w:r w:rsidRPr="00AE5C89">
          <w:rPr>
            <w:rStyle w:val="Hyperlink"/>
            <w:lang w:val="en-GB"/>
          </w:rPr>
          <w:t>https://doi.org/10.1371/journal.pntd.0002748</w:t>
        </w:r>
      </w:hyperlink>
      <w:r w:rsidRPr="00AE5C89">
        <w:rPr>
          <w:lang w:val="en-GB"/>
        </w:rPr>
        <w:t>.</w:t>
      </w:r>
    </w:p>
    <w:p w14:paraId="5B79F478" w14:textId="77777777" w:rsidR="006B19F9" w:rsidRPr="00AE5C89" w:rsidRDefault="00000000" w:rsidP="008C5DDC">
      <w:pPr>
        <w:pStyle w:val="Bibliography"/>
        <w:spacing w:line="360" w:lineRule="auto"/>
        <w:rPr>
          <w:lang w:val="en-GB"/>
        </w:rPr>
      </w:pPr>
      <w:bookmarkStart w:id="92" w:name="ref-strampe_factors_2021"/>
      <w:bookmarkEnd w:id="91"/>
      <w:proofErr w:type="spellStart"/>
      <w:r w:rsidRPr="00AE5C89">
        <w:rPr>
          <w:lang w:val="en-GB"/>
        </w:rPr>
        <w:t>Strampe</w:t>
      </w:r>
      <w:proofErr w:type="spellEnd"/>
      <w:r w:rsidRPr="00AE5C89">
        <w:rPr>
          <w:lang w:val="en-GB"/>
        </w:rPr>
        <w:t xml:space="preserve">, Jamie, Danny A. </w:t>
      </w:r>
      <w:proofErr w:type="spellStart"/>
      <w:r w:rsidRPr="00AE5C89">
        <w:rPr>
          <w:lang w:val="en-GB"/>
        </w:rPr>
        <w:t>Asogun</w:t>
      </w:r>
      <w:proofErr w:type="spellEnd"/>
      <w:r w:rsidRPr="00AE5C89">
        <w:rPr>
          <w:lang w:val="en-GB"/>
        </w:rPr>
        <w:t xml:space="preserve">, Emily Speranza, </w:t>
      </w:r>
      <w:proofErr w:type="spellStart"/>
      <w:r w:rsidRPr="00AE5C89">
        <w:rPr>
          <w:lang w:val="en-GB"/>
        </w:rPr>
        <w:t>Meike</w:t>
      </w:r>
      <w:proofErr w:type="spellEnd"/>
      <w:r w:rsidRPr="00AE5C89">
        <w:rPr>
          <w:lang w:val="en-GB"/>
        </w:rPr>
        <w:t xml:space="preserve"> </w:t>
      </w:r>
      <w:proofErr w:type="spellStart"/>
      <w:r w:rsidRPr="00AE5C89">
        <w:rPr>
          <w:lang w:val="en-GB"/>
        </w:rPr>
        <w:t>Pahlmann</w:t>
      </w:r>
      <w:proofErr w:type="spellEnd"/>
      <w:r w:rsidRPr="00AE5C89">
        <w:rPr>
          <w:lang w:val="en-GB"/>
        </w:rPr>
        <w:t xml:space="preserve">, Ali Soucy, Sabrina </w:t>
      </w:r>
      <w:proofErr w:type="spellStart"/>
      <w:r w:rsidRPr="00AE5C89">
        <w:rPr>
          <w:lang w:val="en-GB"/>
        </w:rPr>
        <w:t>Bockholt</w:t>
      </w:r>
      <w:proofErr w:type="spellEnd"/>
      <w:r w:rsidRPr="00AE5C89">
        <w:rPr>
          <w:lang w:val="en-GB"/>
        </w:rPr>
        <w:t xml:space="preserve">, Elisa </w:t>
      </w:r>
      <w:proofErr w:type="spellStart"/>
      <w:r w:rsidRPr="00AE5C89">
        <w:rPr>
          <w:lang w:val="en-GB"/>
        </w:rPr>
        <w:t>Pallasch</w:t>
      </w:r>
      <w:proofErr w:type="spellEnd"/>
      <w:r w:rsidRPr="00AE5C89">
        <w:rPr>
          <w:lang w:val="en-GB"/>
        </w:rPr>
        <w:t xml:space="preserve">, et al. 2021. “Factors Associated with Progression to Death in Patients with Lassa Fever in Nigeria: An Observational Study.” </w:t>
      </w:r>
      <w:r w:rsidRPr="00AE5C89">
        <w:rPr>
          <w:i/>
          <w:iCs/>
          <w:lang w:val="en-GB"/>
        </w:rPr>
        <w:t>The Lancet Infectious Diseases</w:t>
      </w:r>
      <w:r w:rsidRPr="00AE5C89">
        <w:rPr>
          <w:lang w:val="en-GB"/>
        </w:rPr>
        <w:t xml:space="preserve"> 21 (6): 876–86. </w:t>
      </w:r>
      <w:hyperlink r:id="rId13">
        <w:r w:rsidRPr="00AE5C89">
          <w:rPr>
            <w:rStyle w:val="Hyperlink"/>
            <w:lang w:val="en-GB"/>
          </w:rPr>
          <w:t>https://doi.org/10.1016/S1473-3099(20)30737-4</w:t>
        </w:r>
      </w:hyperlink>
      <w:r w:rsidRPr="00AE5C89">
        <w:rPr>
          <w:lang w:val="en-GB"/>
        </w:rPr>
        <w:t>.</w:t>
      </w:r>
      <w:bookmarkEnd w:id="75"/>
      <w:bookmarkEnd w:id="88"/>
      <w:bookmarkEnd w:id="92"/>
    </w:p>
    <w:sectPr w:rsidR="006B19F9" w:rsidRPr="00AE5C89" w:rsidSect="009C761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DDB2" w14:textId="77777777" w:rsidR="000B0107" w:rsidRDefault="000B0107">
      <w:pPr>
        <w:spacing w:after="0"/>
      </w:pPr>
      <w:r>
        <w:separator/>
      </w:r>
    </w:p>
  </w:endnote>
  <w:endnote w:type="continuationSeparator" w:id="0">
    <w:p w14:paraId="49B1DC11" w14:textId="77777777" w:rsidR="000B0107" w:rsidRDefault="000B01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553E" w14:textId="77777777" w:rsidR="000B0107" w:rsidRDefault="000B0107">
      <w:r>
        <w:separator/>
      </w:r>
    </w:p>
  </w:footnote>
  <w:footnote w:type="continuationSeparator" w:id="0">
    <w:p w14:paraId="52C4E787" w14:textId="77777777" w:rsidR="000B0107" w:rsidRDefault="000B0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5E3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57966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F9"/>
    <w:rsid w:val="000A3579"/>
    <w:rsid w:val="000B0107"/>
    <w:rsid w:val="001B7D41"/>
    <w:rsid w:val="001D2808"/>
    <w:rsid w:val="0024338C"/>
    <w:rsid w:val="0034170A"/>
    <w:rsid w:val="003B7113"/>
    <w:rsid w:val="004B631E"/>
    <w:rsid w:val="004C2461"/>
    <w:rsid w:val="004C59D5"/>
    <w:rsid w:val="004D6100"/>
    <w:rsid w:val="00503502"/>
    <w:rsid w:val="00560B47"/>
    <w:rsid w:val="005E74E1"/>
    <w:rsid w:val="006B0DD1"/>
    <w:rsid w:val="006B19F9"/>
    <w:rsid w:val="00795352"/>
    <w:rsid w:val="007A1D34"/>
    <w:rsid w:val="008C5DDC"/>
    <w:rsid w:val="00991598"/>
    <w:rsid w:val="009C761F"/>
    <w:rsid w:val="009D3298"/>
    <w:rsid w:val="00A539C5"/>
    <w:rsid w:val="00AA69E1"/>
    <w:rsid w:val="00AD619E"/>
    <w:rsid w:val="00AE5C89"/>
    <w:rsid w:val="00BE47EE"/>
    <w:rsid w:val="00C32EF7"/>
    <w:rsid w:val="00C53F52"/>
    <w:rsid w:val="00CA5A5C"/>
    <w:rsid w:val="00D56490"/>
    <w:rsid w:val="00D96CFE"/>
    <w:rsid w:val="00FE47D5"/>
    <w:rsid w:val="00FF0A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F6FF"/>
  <w15:docId w15:val="{779A8CED-0E87-4EBC-A9F3-19EE50BF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8C5DDC"/>
  </w:style>
  <w:style w:type="paragraph" w:styleId="Revision">
    <w:name w:val="Revision"/>
    <w:hidden/>
    <w:semiHidden/>
    <w:rsid w:val="005035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Drog11/lassa_underreporting" TargetMode="External"/><Relationship Id="rId13" Type="http://schemas.openxmlformats.org/officeDocument/2006/relationships/hyperlink" Target="https://doi.org/10.1016/S1473-3099(20)30737-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371/journal.pntd.00027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467-021-25910-y"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oi.org/10.1016/S2214-109X(20)30518-0" TargetMode="External"/><Relationship Id="rId4" Type="http://schemas.openxmlformats.org/officeDocument/2006/relationships/webSettings" Target="webSettings.xml"/><Relationship Id="rId9" Type="http://schemas.openxmlformats.org/officeDocument/2006/relationships/hyperlink" Target="https://doi.org/10.4269/ajtmh.20-04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Lassa fever cases suffer from severe under-reporting based on reported fatalities.</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Lassa fever cases suffer from severe under-reporting based on reported fatalities.</dc:title>
  <dc:creator>David Simons</dc:creator>
  <cp:keywords/>
  <cp:lastModifiedBy>David Simons</cp:lastModifiedBy>
  <cp:revision>4</cp:revision>
  <dcterms:created xsi:type="dcterms:W3CDTF">2022-10-20T15:45:00Z</dcterms:created>
  <dcterms:modified xsi:type="dcterms:W3CDTF">2022-10-20T16:46:00Z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2022-09-12</vt:lpwstr>
  </property>
  <property fmtid="{D5CDD505-2E9C-101B-9397-08002B2CF9AE}" pid="5" name="output">
    <vt:lpwstr>word_document</vt:lpwstr>
  </property>
</Properties>
</file>